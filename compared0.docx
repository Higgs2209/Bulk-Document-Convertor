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commentsExtensible.xml" ContentType="application/vnd.openxmlformats-officedocument.wordprocessingml.commentsExtensible+xml"/>
  <Override PartName="/word/commentsIds.xml" ContentType="application/vnd.openxmlformats-officedocument.wordprocessingml.commentsId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16="http://schemas.microsoft.com/office/word/2018/wordml" xmlns:w16cex="http://schemas.microsoft.com/office/word/2018/wordml/cex" xmlns:w16sdtdh="http://schemas.microsoft.com/office/word/2020/wordml/sdtdatahash" xmlns:wpg="http://schemas.microsoft.com/office/word/2010/wordprocessingGroup" xmlns:wpi="http://schemas.microsoft.com/office/word/2010/wordprocessingInk" xmlns:wps="http://schemas.microsoft.com/office/word/2010/wordprocessingShape" mc:Ignorable="w14 w15 wp14 w16se w16cid w16 w16cex w16sdtdh">
  <!-- Generated by Aspose.Words for Python via .NET 23.9.0 -->
  <w:body>
    <w:p>
      <w:r>
        <w:rPr>
          <w:b/>
          <w:color w:val="FF0000"/>
          <w:sz w:val="24"/>
        </w:rPr>
        <w:t>Evaluation Only. Created with Aspose.Words. Copyright 2003-2023 Aspose Pty Ltd.</w:t>
      </w:r>
    </w:p>
    <w:p w:rsidR="009661D8" w14:paraId="7C13A6AB" w14:textId="77777777">
      <w:pPr>
        <w:pStyle w:val="Heading1"/>
      </w:pPr>
      <w:r>
        <w:t>IN</w:t>
      </w:r>
      <w:r>
        <w:rPr>
          <w:spacing w:val="-7"/>
        </w:rPr>
        <w:t xml:space="preserve"> </w:t>
      </w:r>
      <w:r>
        <w:t>THE</w:t>
      </w:r>
      <w:r>
        <w:rPr>
          <w:spacing w:val="-4"/>
        </w:rPr>
        <w:t xml:space="preserve"> </w:t>
      </w:r>
      <w:r>
        <w:t>SUPREME</w:t>
      </w:r>
      <w:r>
        <w:rPr>
          <w:spacing w:val="-4"/>
        </w:rPr>
        <w:t xml:space="preserve"> </w:t>
      </w:r>
      <w:r>
        <w:t>COURT</w:t>
      </w:r>
      <w:r>
        <w:rPr>
          <w:spacing w:val="-4"/>
        </w:rPr>
        <w:t xml:space="preserve"> </w:t>
      </w:r>
      <w:r>
        <w:t>OF</w:t>
      </w:r>
      <w:r>
        <w:rPr>
          <w:spacing w:val="-6"/>
        </w:rPr>
        <w:t xml:space="preserve"> </w:t>
      </w:r>
      <w:r>
        <w:t>VICTORIA</w:t>
      </w:r>
      <w:r>
        <w:rPr>
          <w:spacing w:val="-4"/>
        </w:rPr>
        <w:t xml:space="preserve"> </w:t>
      </w:r>
      <w:r>
        <w:t>AT</w:t>
      </w:r>
      <w:r>
        <w:rPr>
          <w:spacing w:val="-4"/>
        </w:rPr>
        <w:t xml:space="preserve"> </w:t>
      </w:r>
      <w:r>
        <w:rPr>
          <w:spacing w:val="-2"/>
        </w:rPr>
        <w:t>MELBOURNE</w:t>
      </w:r>
    </w:p>
    <w:p w:rsidR="009661D8" w14:paraId="18EDEC01" w14:textId="57757D7D">
      <w:pPr>
        <w:pStyle w:val="Heading2"/>
        <w:spacing w:before="2"/>
      </w:pPr>
      <w:r>
        <w:rPr>
          <w:spacing w:val="-2"/>
        </w:rPr>
        <w:t>CRIMINAL TRIAL DIVISION</w:t>
      </w:r>
    </w:p>
    <w:p w:rsidR="009661D8" w14:paraId="7A839BD4" w14:textId="6C96B0F7">
      <w:pPr>
        <w:pStyle w:val="BodyText"/>
        <w:ind w:left="5874"/>
      </w:pPr>
      <w:r>
        <w:rPr>
          <w:b/>
          <w:i w:val="0"/>
        </w:rPr>
        <w:t>No.</w:t>
      </w:r>
      <w:r>
        <w:rPr>
          <w:b/>
          <w:i w:val="0"/>
          <w:spacing w:val="-8"/>
        </w:rPr>
        <w:t xml:space="preserve"> </w:t>
      </w:r>
      <w:r w:rsidR="008B0752">
        <w:rPr>
          <w:rFonts w:ascii="Times New Roman" w:hAnsi="Times New Roman"/>
        </w:rPr>
        <w:t>8980100D</w:t>
      </w:r>
    </w:p>
    <w:p w:rsidR="009661D8" w14:paraId="25FE206F" w14:textId="77777777">
      <w:pPr>
        <w:pStyle w:val="BodyText"/>
        <w:spacing w:before="11"/>
        <w:rPr>
          <w:sz w:val="13"/>
        </w:rPr>
      </w:pPr>
    </w:p>
    <w:p w:rsidR="009661D8" w14:paraId="212F0516" w14:textId="77777777">
      <w:pPr>
        <w:pStyle w:val="Heading1"/>
        <w:spacing w:before="93"/>
      </w:pPr>
      <w:r>
        <w:t>B E</w:t>
      </w:r>
      <w:r>
        <w:rPr>
          <w:spacing w:val="-2"/>
        </w:rPr>
        <w:t xml:space="preserve"> </w:t>
      </w:r>
      <w:r>
        <w:t>T W</w:t>
      </w:r>
      <w:r>
        <w:rPr>
          <w:spacing w:val="1"/>
        </w:rPr>
        <w:t xml:space="preserve"> </w:t>
      </w:r>
      <w:r>
        <w:t>E</w:t>
      </w:r>
      <w:r>
        <w:rPr>
          <w:spacing w:val="-3"/>
        </w:rPr>
        <w:t xml:space="preserve"> </w:t>
      </w:r>
      <w:r>
        <w:t xml:space="preserve">E </w:t>
      </w:r>
      <w:r>
        <w:rPr>
          <w:spacing w:val="-10"/>
        </w:rPr>
        <w:t>N</w:t>
      </w:r>
    </w:p>
    <w:p w:rsidR="009661D8" w:rsidRPr="008B0752" w14:paraId="23E2F0C4" w14:textId="77777777">
      <w:pPr>
        <w:pStyle w:val="BodyText"/>
        <w:rPr>
          <w:b/>
          <w:i w:val="0"/>
          <w:sz w:val="20"/>
        </w:rPr>
      </w:pPr>
    </w:p>
    <w:p w:rsidR="008B0752" w:rsidRPr="008B0752" w:rsidP="008B0752" w14:paraId="104C54D6" w14:textId="5E844280">
      <w:pPr>
        <w:pStyle w:val="BodyText"/>
        <w:rPr>
          <w:b/>
          <w:i w:val="0"/>
          <w:sz w:val="20"/>
        </w:rPr>
      </w:pPr>
      <w:r w:rsidRPr="008B0752">
        <w:rPr>
          <w:b/>
          <w:i w:val="0"/>
          <w:sz w:val="20"/>
        </w:rPr>
        <w:t xml:space="preserve">THE STATE OF </w:t>
      </w:r>
      <w:del w:id="0" w:author="user" w:date="2023-10-04T00:00:00Z">
        <w:r w:rsidRPr="008B0752">
          <w:rPr>
            <w:b/>
            <w:i w:val="0"/>
            <w:sz w:val="20"/>
          </w:rPr>
          <w:delText>VICTORIA</w:delText>
        </w:r>
      </w:del>
      <w:del w:id="1" w:author="user" w:date="2023-10-04T00:00:00Z">
        <w:r w:rsidR="0087741C">
          <w:rPr>
            <w:b/>
            <w:i w:val="0"/>
            <w:sz w:val="20"/>
          </w:rPr>
          <w:delText>asdasd A A</w:delText>
        </w:r>
      </w:del>
      <w:ins w:id="2" w:author="user" w:date="2023-10-04T00:00:00Z">
        <w:r w:rsidRPr="008B0752">
          <w:rPr>
            <w:b/>
            <w:i w:val="0"/>
            <w:sz w:val="20"/>
          </w:rPr>
          <w:t>VICTORIA</w:t>
        </w:r>
      </w:ins>
    </w:p>
    <w:p w:rsidR="009661D8" w14:paraId="00E719F9" w14:textId="7C469860">
      <w:pPr>
        <w:pStyle w:val="BodyText"/>
        <w:spacing w:before="9"/>
        <w:rPr>
          <w:b/>
          <w:i w:val="0"/>
          <w:sz w:val="17"/>
        </w:rPr>
      </w:pPr>
    </w:p>
    <w:p w:rsidR="009661D8" w14:paraId="3CDC1556" w14:textId="117A5703">
      <w:pPr>
        <w:spacing w:before="93"/>
        <w:ind w:right="1108"/>
        <w:jc w:val="right"/>
      </w:pPr>
      <w:r>
        <w:rPr>
          <w:spacing w:val="-2"/>
        </w:rPr>
        <w:t>Prosecution</w:t>
      </w:r>
    </w:p>
    <w:p w:rsidR="009661D8" w14:paraId="622B60B4" w14:textId="77777777">
      <w:pPr>
        <w:pStyle w:val="BodyText"/>
        <w:spacing w:before="11"/>
        <w:rPr>
          <w:i w:val="0"/>
          <w:sz w:val="13"/>
        </w:rPr>
      </w:pPr>
    </w:p>
    <w:p w:rsidR="009661D8" w14:paraId="3529C43D" w14:textId="77777777">
      <w:pPr>
        <w:spacing w:before="93"/>
        <w:ind w:left="112"/>
      </w:pPr>
      <w:r>
        <w:t>-</w:t>
      </w:r>
      <w:r>
        <w:rPr>
          <w:spacing w:val="-4"/>
        </w:rPr>
        <w:t>and-</w:t>
      </w:r>
    </w:p>
    <w:p w:rsidR="009661D8" w14:paraId="1E5A32C0" w14:textId="77777777">
      <w:pPr>
        <w:pStyle w:val="BodyText"/>
        <w:rPr>
          <w:i w:val="0"/>
          <w:sz w:val="20"/>
        </w:rPr>
      </w:pPr>
    </w:p>
    <w:p w:rsidR="009661D8" w:rsidRPr="008B0752" w:rsidP="008B0752" w14:paraId="0559BA62" w14:textId="5595333D">
      <w:pPr>
        <w:pStyle w:val="BodyText"/>
        <w:rPr>
          <w:b/>
          <w:i w:val="0"/>
          <w:sz w:val="15"/>
        </w:rPr>
      </w:pPr>
      <w:r w:rsidRPr="008B0752">
        <w:rPr>
          <w:b/>
          <w:i w:val="0"/>
          <w:sz w:val="20"/>
        </w:rPr>
        <w:t>MR ALEX JOHNSON</w:t>
      </w:r>
    </w:p>
    <w:p w:rsidR="009661D8" w:rsidP="008B0752" w14:paraId="5E4FF1C7" w14:textId="77777777">
      <w:pPr>
        <w:spacing w:before="94"/>
        <w:ind w:left="6480" w:right="812" w:firstLine="720"/>
        <w:jc w:val="center"/>
      </w:pPr>
      <w:r>
        <w:rPr>
          <w:spacing w:val="-2"/>
        </w:rPr>
        <w:t>Defendant</w:t>
      </w:r>
    </w:p>
    <w:p w:rsidR="009661D8" w14:paraId="3BFB57A1" w14:textId="77777777">
      <w:pPr>
        <w:pStyle w:val="BodyText"/>
        <w:rPr>
          <w:i w:val="0"/>
          <w:sz w:val="20"/>
        </w:rPr>
      </w:pPr>
    </w:p>
    <w:p w:rsidR="009661D8" w:rsidP="008B0752" w14:paraId="345D8A64" w14:textId="77777777">
      <w:pPr>
        <w:pStyle w:val="BodyText"/>
        <w:spacing w:before="10"/>
        <w:rPr>
          <w:i w:val="0"/>
          <w:sz w:val="15"/>
        </w:rPr>
      </w:pPr>
    </w:p>
    <w:p w:rsidR="009661D8" w:rsidP="008B0752" w14:paraId="0392DC13" w14:textId="77777777">
      <w:pPr>
        <w:pStyle w:val="Heading1"/>
        <w:spacing w:before="94"/>
        <w:ind w:left="2284" w:right="2284"/>
        <w:jc w:val="center"/>
      </w:pPr>
      <w:r>
        <w:rPr>
          <w:spacing w:val="-2"/>
        </w:rPr>
        <w:t>AFFIDAVIT</w:t>
      </w:r>
    </w:p>
    <w:p w:rsidR="009661D8" w:rsidP="008B0752" w14:paraId="34116BCB" w14:textId="77777777">
      <w:pPr>
        <w:pStyle w:val="BodyText"/>
        <w:spacing w:before="10"/>
        <w:rPr>
          <w:b/>
          <w:i w:val="0"/>
          <w:sz w:val="18"/>
        </w:rPr>
      </w:pPr>
      <w:r>
        <w:rPr>
          <w:noProof/>
        </w:rPr>
        <mc:AlternateContent>
          <mc:Choice Requires="wps">
            <w:drawing>
              <wp:anchor distT="0" distB="0" distL="0" distR="0" simplePos="0" relativeHeight="251658240" behindDoc="1" locked="0" layoutInCell="1" allowOverlap="1">
                <wp:simplePos x="0" y="0"/>
                <wp:positionH relativeFrom="page">
                  <wp:posOffset>719327</wp:posOffset>
                </wp:positionH>
                <wp:positionV relativeFrom="paragraph">
                  <wp:posOffset>153501</wp:posOffset>
                </wp:positionV>
                <wp:extent cx="6062980" cy="1270"/>
                <wp:effectExtent l="0" t="0" r="0" b="0"/>
                <wp:wrapTopAndBottom/>
                <wp:docPr id="2" name="Graphic 2"/>
                <wp:cNvGraphicFramePr/>
                <a:graphic xmlns:a="http://schemas.openxmlformats.org/drawingml/2006/main">
                  <a:graphicData uri="http://schemas.microsoft.com/office/word/2010/wordprocessingShape">
                    <wps:wsp xmlns:wps="http://schemas.microsoft.com/office/word/2010/wordprocessingShape">
                      <wps:cNvSpPr/>
                      <wps:spPr>
                        <a:xfrm>
                          <a:off x="0" y="0"/>
                          <a:ext cx="6062980" cy="1270"/>
                        </a:xfrm>
                        <a:custGeom>
                          <a:avLst/>
                          <a:gdLst/>
                          <a:rect l="l" t="t" r="r" b="b"/>
                          <a:pathLst>
                            <a:path fill="norm" w="6062980" stroke="1">
                              <a:moveTo>
                                <a:pt x="0" y="0"/>
                              </a:moveTo>
                              <a:lnTo>
                                <a:pt x="6062511" y="0"/>
                              </a:lnTo>
                            </a:path>
                          </a:pathLst>
                        </a:custGeom>
                        <a:ln w="12478">
                          <a:solidFill>
                            <a:srgbClr val="000000"/>
                          </a:solidFill>
                          <a:prstDash val="solid"/>
                        </a:ln>
                      </wps:spPr>
                      <wps:bodyPr wrap="square" lIns="0" tIns="0" rIns="0" bIns="0" rtlCol="0">
                        <a:prstTxWarp prst="textNoShape">
                          <a:avLst/>
                        </a:prstTxWarp>
                      </wps:bodyPr>
                    </wps:wsp>
                  </a:graphicData>
                </a:graphic>
              </wp:anchor>
            </w:drawing>
          </mc:Choice>
          <mc:Fallback>
            <w:pict>
              <v:shape id="Graphic 2" o:spid="_x0000_s1025" style="width:477.4pt;height:0.1pt;margin-top:12.1pt;margin-left:56.65pt;mso-position-horizontal-relative:page;mso-wrap-distance-bottom:0;mso-wrap-distance-left:0;mso-wrap-distance-right:0;mso-wrap-distance-top:0;mso-wrap-style:square;position:absolute;visibility:visible;v-text-anchor:top;z-index:-251657216" coordsize="6062980,1270" path="m,l6062511,e" filled="f" strokeweight="0.98pt">
                <v:path arrowok="t"/>
                <w10:wrap type="topAndBottom"/>
              </v:shape>
            </w:pict>
          </mc:Fallback>
        </mc:AlternateContent>
      </w:r>
    </w:p>
    <w:p w:rsidR="009661D8" w:rsidP="008B0752" w14:paraId="1B6108A4" w14:textId="3CE8F4A7">
      <w:pPr>
        <w:tabs>
          <w:tab w:val="left" w:pos="5154"/>
        </w:tabs>
        <w:spacing w:before="122"/>
        <w:ind w:left="112"/>
      </w:pPr>
      <w:r>
        <w:t>Date</w:t>
      </w:r>
      <w:r>
        <w:rPr>
          <w:spacing w:val="-2"/>
        </w:rPr>
        <w:t xml:space="preserve"> </w:t>
      </w:r>
      <w:r>
        <w:t>of</w:t>
      </w:r>
      <w:r>
        <w:rPr>
          <w:spacing w:val="-2"/>
        </w:rPr>
        <w:t xml:space="preserve"> Document:</w:t>
      </w:r>
      <w:r w:rsidR="008B0752">
        <w:rPr>
          <w:spacing w:val="-2"/>
        </w:rPr>
        <w:t xml:space="preserve"> 10 September 2023</w:t>
      </w:r>
      <w:r>
        <w:tab/>
        <w:t>Solicitors</w:t>
      </w:r>
      <w:r>
        <w:rPr>
          <w:spacing w:val="-10"/>
        </w:rPr>
        <w:t xml:space="preserve"> </w:t>
      </w:r>
      <w:r>
        <w:rPr>
          <w:spacing w:val="-2"/>
        </w:rPr>
        <w:t>Code:</w:t>
      </w:r>
      <w:r w:rsidRPr="008B0752" w:rsidR="008B0752">
        <w:rPr>
          <w:rFonts w:ascii="Times New Roman" w:hAnsi="Times New Roman"/>
          <w:color w:val="000000"/>
        </w:rPr>
        <w:t xml:space="preserve"> </w:t>
      </w:r>
      <w:r w:rsidR="008B0752">
        <w:rPr>
          <w:rFonts w:ascii="Times New Roman" w:hAnsi="Times New Roman"/>
          <w:color w:val="000000"/>
        </w:rPr>
        <w:t>176ABU</w:t>
      </w:r>
    </w:p>
    <w:p w:rsidR="009661D8" w:rsidP="008B0752" w14:paraId="74953066" w14:textId="031B1943">
      <w:pPr>
        <w:tabs>
          <w:tab w:val="left" w:pos="5154"/>
        </w:tabs>
        <w:spacing w:before="121"/>
        <w:ind w:left="112"/>
      </w:pPr>
      <w:r>
        <w:t>Filed</w:t>
      </w:r>
      <w:r>
        <w:rPr>
          <w:spacing w:val="-5"/>
        </w:rPr>
        <w:t xml:space="preserve"> </w:t>
      </w:r>
      <w:r>
        <w:t>on</w:t>
      </w:r>
      <w:r>
        <w:rPr>
          <w:spacing w:val="-4"/>
        </w:rPr>
        <w:t xml:space="preserve"> </w:t>
      </w:r>
      <w:r>
        <w:t>behalf</w:t>
      </w:r>
      <w:r>
        <w:rPr>
          <w:spacing w:val="-2"/>
        </w:rPr>
        <w:t xml:space="preserve"> </w:t>
      </w:r>
      <w:r>
        <w:rPr>
          <w:spacing w:val="-5"/>
        </w:rPr>
        <w:t>of:</w:t>
      </w:r>
      <w:r w:rsidR="008B0752">
        <w:rPr>
          <w:spacing w:val="-5"/>
        </w:rPr>
        <w:t xml:space="preserve"> Mr Alex Johnson</w:t>
      </w:r>
      <w:r>
        <w:tab/>
      </w:r>
      <w:r>
        <w:rPr>
          <w:spacing w:val="-5"/>
        </w:rPr>
        <w:t>DX:</w:t>
      </w:r>
      <w:r w:rsidRPr="008B0752" w:rsidR="008B0752">
        <w:rPr>
          <w:rFonts w:ascii="Times New Roman" w:hAnsi="Times New Roman"/>
          <w:color w:val="000000"/>
        </w:rPr>
        <w:t xml:space="preserve"> </w:t>
      </w:r>
      <w:r w:rsidR="008B0752">
        <w:rPr>
          <w:rFonts w:ascii="Times New Roman" w:hAnsi="Times New Roman"/>
          <w:color w:val="000000"/>
        </w:rPr>
        <w:t>19876221</w:t>
      </w:r>
    </w:p>
    <w:p w:rsidR="008B0752" w:rsidRPr="0038495C" w:rsidP="008B0752" w14:paraId="6AD07E62" w14:textId="7750F71F">
      <w:pPr>
        <w:spacing w:before="120"/>
        <w:rPr>
          <w:rFonts w:ascii="Times New Roman" w:hAnsi="Times New Roman"/>
          <w:color w:val="000000"/>
        </w:rPr>
      </w:pPr>
      <w:r>
        <w:t>Prepared</w:t>
      </w:r>
      <w:r>
        <w:rPr>
          <w:spacing w:val="-6"/>
        </w:rPr>
        <w:t xml:space="preserve"> </w:t>
      </w:r>
      <w:r>
        <w:rPr>
          <w:spacing w:val="-5"/>
        </w:rPr>
        <w:t>by:</w:t>
      </w:r>
      <w:r>
        <w:rPr>
          <w:spacing w:val="-5"/>
        </w:rPr>
        <w:t xml:space="preserve"> Mr John Freeman</w:t>
      </w:r>
      <w:r>
        <w:tab/>
      </w:r>
      <w:r>
        <w:tab/>
      </w:r>
      <w:r>
        <w:tab/>
        <w:t xml:space="preserve">  </w:t>
      </w:r>
      <w:r>
        <w:rPr>
          <w:spacing w:val="-2"/>
        </w:rPr>
        <w:t>Telephone:</w:t>
      </w:r>
      <w:r>
        <w:rPr>
          <w:spacing w:val="-2"/>
        </w:rPr>
        <w:t xml:space="preserve"> </w:t>
      </w:r>
      <w:r>
        <w:rPr>
          <w:rFonts w:ascii="Times New Roman" w:hAnsi="Times New Roman"/>
          <w:color w:val="000000"/>
        </w:rPr>
        <w:t>03 9874 0092</w:t>
      </w:r>
    </w:p>
    <w:p w:rsidR="009661D8" w:rsidP="008B0752" w14:paraId="041D7FC6" w14:textId="4996DC56">
      <w:pPr>
        <w:pStyle w:val="BodyText"/>
        <w:spacing w:before="8"/>
        <w:ind w:left="4320" w:firstLine="720"/>
        <w:rPr>
          <w:i w:val="0"/>
          <w:sz w:val="18"/>
        </w:rPr>
      </w:pPr>
      <w:r>
        <w:rPr>
          <w:noProof/>
        </w:rPr>
        <mc:AlternateContent>
          <mc:Choice Requires="wps">
            <w:drawing>
              <wp:anchor distT="0" distB="0" distL="0" distR="0" simplePos="0" relativeHeight="251660288" behindDoc="1" locked="0" layoutInCell="1" allowOverlap="1">
                <wp:simplePos x="0" y="0"/>
                <wp:positionH relativeFrom="page">
                  <wp:posOffset>719327</wp:posOffset>
                </wp:positionH>
                <wp:positionV relativeFrom="paragraph">
                  <wp:posOffset>151817</wp:posOffset>
                </wp:positionV>
                <wp:extent cx="6062980" cy="1270"/>
                <wp:effectExtent l="0" t="0" r="0" b="0"/>
                <wp:wrapTopAndBottom/>
                <wp:docPr id="3" name="Graphic 3"/>
                <wp:cNvGraphicFramePr/>
                <a:graphic xmlns:a="http://schemas.openxmlformats.org/drawingml/2006/main">
                  <a:graphicData uri="http://schemas.microsoft.com/office/word/2010/wordprocessingShape">
                    <wps:wsp xmlns:wps="http://schemas.microsoft.com/office/word/2010/wordprocessingShape">
                      <wps:cNvSpPr/>
                      <wps:spPr>
                        <a:xfrm>
                          <a:off x="0" y="0"/>
                          <a:ext cx="6062980" cy="1270"/>
                        </a:xfrm>
                        <a:custGeom>
                          <a:avLst/>
                          <a:gdLst/>
                          <a:rect l="l" t="t" r="r" b="b"/>
                          <a:pathLst>
                            <a:path fill="norm" w="6062980" stroke="1">
                              <a:moveTo>
                                <a:pt x="0" y="0"/>
                              </a:moveTo>
                              <a:lnTo>
                                <a:pt x="6062511" y="0"/>
                              </a:lnTo>
                            </a:path>
                          </a:pathLst>
                        </a:custGeom>
                        <a:ln w="12478">
                          <a:solidFill>
                            <a:srgbClr val="000000"/>
                          </a:solidFill>
                          <a:prstDash val="solid"/>
                        </a:ln>
                      </wps:spPr>
                      <wps:bodyPr wrap="square" lIns="0" tIns="0" rIns="0" bIns="0" rtlCol="0">
                        <a:prstTxWarp prst="textNoShape">
                          <a:avLst/>
                        </a:prstTxWarp>
                      </wps:bodyPr>
                    </wps:wsp>
                  </a:graphicData>
                </a:graphic>
              </wp:anchor>
            </w:drawing>
          </mc:Choice>
          <mc:Fallback>
            <w:pict>
              <v:shape id="Graphic 3" o:spid="_x0000_s1026" style="width:477.4pt;height:0.1pt;margin-top:11.95pt;margin-left:56.65pt;mso-position-horizontal-relative:page;mso-wrap-distance-bottom:0;mso-wrap-distance-left:0;mso-wrap-distance-right:0;mso-wrap-distance-top:0;mso-wrap-style:square;position:absolute;visibility:visible;v-text-anchor:top;z-index:-251655168" coordsize="6062980,1270" path="m,l6062511,e" filled="f" strokeweight="0.98pt">
                <v:path arrowok="t"/>
                <w10:wrap type="topAndBottom"/>
              </v:shape>
            </w:pict>
          </mc:Fallback>
        </mc:AlternateContent>
      </w:r>
      <w:r w:rsidR="008B0752">
        <w:rPr>
          <w:i w:val="0"/>
          <w:sz w:val="18"/>
        </w:rPr>
        <w:t>REF: AOU899</w:t>
      </w:r>
    </w:p>
    <w:p w:rsidR="009661D8" w:rsidP="008B0752" w14:paraId="7ABB8147" w14:textId="6BF8611C">
      <w:pPr>
        <w:pStyle w:val="BodyText"/>
        <w:spacing w:before="6"/>
        <w:ind w:left="4320" w:firstLine="720"/>
        <w:rPr>
          <w:i w:val="0"/>
          <w:sz w:val="17"/>
        </w:rPr>
      </w:pPr>
      <w:r>
        <w:rPr>
          <w:i w:val="0"/>
          <w:sz w:val="17"/>
        </w:rPr>
        <w:t xml:space="preserve">Emails: </w:t>
      </w:r>
      <w:hyperlink r:id="rId4" w:history="1">
        <w:r w:rsidRPr="00953264">
          <w:rPr>
            <w:rStyle w:val="Hyperlink"/>
            <w:i w:val="0"/>
            <w:sz w:val="17"/>
          </w:rPr>
          <w:t>jfreeman@vicpol.com</w:t>
        </w:r>
      </w:hyperlink>
    </w:p>
    <w:p w:rsidR="008B0752" w:rsidP="008B0752" w14:paraId="4DEF6F89" w14:textId="77777777">
      <w:pPr>
        <w:pStyle w:val="BodyText"/>
        <w:spacing w:before="6"/>
        <w:ind w:left="4320" w:firstLine="720"/>
        <w:rPr>
          <w:i w:val="0"/>
          <w:sz w:val="17"/>
        </w:rPr>
      </w:pPr>
    </w:p>
    <w:p w:rsidR="008B0752" w14:paraId="0A4634A2" w14:textId="690A571C">
      <w:pPr>
        <w:spacing w:before="93" w:line="552" w:lineRule="auto"/>
        <w:ind w:left="112" w:right="1795"/>
      </w:pPr>
      <w:r>
        <w:t>I,</w:t>
      </w:r>
      <w:r>
        <w:rPr>
          <w:i/>
          <w:iCs/>
        </w:rPr>
        <w:t xml:space="preserve"> John Freeman</w:t>
      </w:r>
      <w:r>
        <w:rPr>
          <w:i/>
          <w:spacing w:val="-1"/>
        </w:rPr>
        <w:t xml:space="preserve"> </w:t>
      </w:r>
      <w:r>
        <w:t>of</w:t>
      </w:r>
      <w:r>
        <w:rPr>
          <w:spacing w:val="-3"/>
        </w:rPr>
        <w:t xml:space="preserve"> </w:t>
      </w:r>
      <w:r>
        <w:rPr>
          <w:i/>
        </w:rPr>
        <w:t>1 Brooke Street, Coburg, Victoria, 3153</w:t>
      </w:r>
      <w:r>
        <w:rPr>
          <w:i/>
        </w:rPr>
        <w:t>,</w:t>
      </w:r>
      <w:r>
        <w:rPr>
          <w:i/>
          <w:spacing w:val="-3"/>
        </w:rPr>
        <w:t xml:space="preserve"> </w:t>
      </w:r>
      <w:r>
        <w:rPr>
          <w:i/>
        </w:rPr>
        <w:t>Detective, Victoria Police</w:t>
      </w:r>
      <w:r>
        <w:rPr>
          <w:i/>
        </w:rPr>
        <w:t>,</w:t>
      </w:r>
      <w:r>
        <w:rPr>
          <w:i/>
          <w:spacing w:val="-3"/>
        </w:rPr>
        <w:t xml:space="preserve"> </w:t>
      </w:r>
      <w:r>
        <w:t>make</w:t>
      </w:r>
      <w:r>
        <w:rPr>
          <w:spacing w:val="-5"/>
        </w:rPr>
        <w:t xml:space="preserve"> </w:t>
      </w:r>
      <w:r>
        <w:t>oath</w:t>
      </w:r>
      <w:r>
        <w:rPr>
          <w:spacing w:val="-3"/>
        </w:rPr>
        <w:t xml:space="preserve"> </w:t>
      </w:r>
      <w:r>
        <w:t>and</w:t>
      </w:r>
      <w:r>
        <w:rPr>
          <w:spacing w:val="-5"/>
        </w:rPr>
        <w:t xml:space="preserve"> </w:t>
      </w:r>
      <w:r>
        <w:t xml:space="preserve">affirm: </w:t>
      </w:r>
    </w:p>
    <w:p w:rsidR="009661D8" w:rsidP="008B0752" w14:paraId="065B8366" w14:textId="2B545AC8">
      <w:pPr>
        <w:pStyle w:val="ListParagraph"/>
        <w:numPr>
          <w:ilvl w:val="0"/>
          <w:numId w:val="1"/>
        </w:numPr>
        <w:spacing w:before="93" w:line="552" w:lineRule="auto"/>
        <w:ind w:right="1795"/>
      </w:pPr>
      <w:r>
        <w:t xml:space="preserve">I am an experienced senior </w:t>
      </w:r>
      <w:r w:rsidR="009F79B9">
        <w:t>Detective</w:t>
      </w:r>
      <w:r>
        <w:t xml:space="preserve"> with Victoria Police. I have spent the past 10 years of my career investigating the Melbourne Hogs organised crime organisation (‘the Organisation’). As such, I have extensive experience of the nature of the Organisation and how they operate.</w:t>
      </w:r>
    </w:p>
    <w:p w:rsidR="009F1144" w:rsidRPr="009F1144" w:rsidP="008B0752" w14:paraId="3CD5231B" w14:textId="4B16137B">
      <w:pPr>
        <w:pStyle w:val="ListParagraph"/>
        <w:numPr>
          <w:ilvl w:val="0"/>
          <w:numId w:val="1"/>
        </w:numPr>
        <w:spacing w:before="93" w:line="552" w:lineRule="auto"/>
        <w:ind w:right="1795"/>
        <w:rPr>
          <w:iCs/>
        </w:rPr>
      </w:pPr>
      <w:r w:rsidRPr="009F1144">
        <w:rPr>
          <w:iCs/>
        </w:rPr>
        <w:t>Now</w:t>
      </w:r>
      <w:r w:rsidRPr="009F1144">
        <w:rPr>
          <w:iCs/>
          <w:spacing w:val="-3"/>
        </w:rPr>
        <w:t xml:space="preserve"> </w:t>
      </w:r>
      <w:r w:rsidRPr="009F1144">
        <w:rPr>
          <w:iCs/>
        </w:rPr>
        <w:t>produced and shown to me and</w:t>
      </w:r>
      <w:r w:rsidRPr="009F1144">
        <w:rPr>
          <w:iCs/>
          <w:spacing w:val="-2"/>
        </w:rPr>
        <w:t xml:space="preserve"> </w:t>
      </w:r>
      <w:r w:rsidRPr="009F1144">
        <w:rPr>
          <w:iCs/>
        </w:rPr>
        <w:t>marked ‘‘</w:t>
      </w:r>
      <w:r>
        <w:rPr>
          <w:iCs/>
        </w:rPr>
        <w:t>JF</w:t>
      </w:r>
      <w:r w:rsidRPr="009F1144">
        <w:rPr>
          <w:iCs/>
        </w:rPr>
        <w:t>” is a true copy of the</w:t>
      </w:r>
      <w:r>
        <w:rPr>
          <w:iCs/>
        </w:rPr>
        <w:t xml:space="preserve"> text conversation between the Defendant and </w:t>
      </w:r>
      <w:r w:rsidRPr="009F1144">
        <w:rPr>
          <w:iCs/>
        </w:rPr>
        <w:t>Dan</w:t>
      </w:r>
      <w:r>
        <w:rPr>
          <w:iCs/>
        </w:rPr>
        <w:t xml:space="preserve"> Deadly.</w:t>
      </w:r>
    </w:p>
    <w:p w:rsidR="009F1144" w:rsidP="008B0752" w14:paraId="72459CF2" w14:textId="4B5B0B39">
      <w:pPr>
        <w:pStyle w:val="ListParagraph"/>
        <w:numPr>
          <w:ilvl w:val="0"/>
          <w:numId w:val="1"/>
        </w:numPr>
        <w:spacing w:before="93" w:line="552" w:lineRule="auto"/>
        <w:ind w:right="1795"/>
      </w:pPr>
      <w:r>
        <w:t>I have obtained as part of my investigation a text exchange between the Defendant and the suspected leader of the Organisation</w:t>
      </w:r>
      <w:r w:rsidR="0001145D">
        <w:t>, Dan Deadly</w:t>
      </w:r>
      <w:r>
        <w:t xml:space="preserve">. </w:t>
      </w:r>
      <w:r w:rsidR="004B1548">
        <w:t>In this text exchange, Dan Deadly stated to the Defendant that any ‘</w:t>
      </w:r>
      <w:r w:rsidR="0001145D">
        <w:t>…</w:t>
      </w:r>
      <w:r w:rsidR="004B1548">
        <w:t>who snitches will be taught a less</w:t>
      </w:r>
      <w:r w:rsidR="0001145D">
        <w:t>on’ and ‘…snitches can’t escape us…’.</w:t>
      </w:r>
    </w:p>
    <w:p w:rsidR="00092A46" w:rsidP="008B0752" w14:paraId="025745A5" w14:textId="5BC32FE6">
      <w:pPr>
        <w:pStyle w:val="ListParagraph"/>
        <w:numPr>
          <w:ilvl w:val="0"/>
          <w:numId w:val="1"/>
        </w:numPr>
        <w:spacing w:before="93" w:line="552" w:lineRule="auto"/>
        <w:ind w:right="1795"/>
      </w:pPr>
      <w:r>
        <w:t xml:space="preserve">This text exchange between the Defendant and Dan Deadly was after the </w:t>
      </w:r>
      <w:r>
        <w:t xml:space="preserve">Organisation suspected that the Defendant was communicating with the Victorian Police due to the arrest of three members in a sting operation. It demonstrates a clear threat to the Defendant that the Organisation will retaliate if they find out that the Defendant is informing on other members of the organisation. </w:t>
      </w:r>
    </w:p>
    <w:p w:rsidR="0001145D" w:rsidP="008B0752" w14:paraId="341D91C2" w14:textId="07577F7C">
      <w:pPr>
        <w:pStyle w:val="ListParagraph"/>
        <w:numPr>
          <w:ilvl w:val="0"/>
          <w:numId w:val="1"/>
        </w:numPr>
        <w:spacing w:before="93" w:line="552" w:lineRule="auto"/>
        <w:ind w:right="1795"/>
      </w:pPr>
      <w:r>
        <w:t xml:space="preserve">This text exchange demonstrates the typical behavior that organised crime has to informants, something that the Melbourne Hogs have a particular history of. </w:t>
      </w:r>
    </w:p>
    <w:p w:rsidR="00092A46" w:rsidP="008B0752" w14:paraId="30A85329" w14:textId="5D3B8032">
      <w:pPr>
        <w:pStyle w:val="ListParagraph"/>
        <w:numPr>
          <w:ilvl w:val="0"/>
          <w:numId w:val="1"/>
        </w:numPr>
        <w:spacing w:before="93" w:line="552" w:lineRule="auto"/>
        <w:ind w:right="1795"/>
      </w:pPr>
      <w:r>
        <w:t>In my 10 years as a Detective investigating the Organisation, I have been involved in three revenge killings of informants that have been linked to the Organisation. One of these revenge killings involved not only the murder of the alleged informant but also their partner. This demonstrates that the Organisation is ruthless in their goal to discourage informants and have not been afraid to take action in the past.</w:t>
      </w:r>
    </w:p>
    <w:p w:rsidR="00092A46" w:rsidP="008B0752" w14:paraId="1864E847" w14:textId="3FF573B1">
      <w:pPr>
        <w:pStyle w:val="ListParagraph"/>
        <w:numPr>
          <w:ilvl w:val="0"/>
          <w:numId w:val="1"/>
        </w:numPr>
        <w:spacing w:before="93" w:line="552" w:lineRule="auto"/>
        <w:ind w:right="1795"/>
      </w:pPr>
      <w:r>
        <w:t xml:space="preserve">Dan Deadly, who has been the leader of the Organisation for the past five years, has a particular dislike for </w:t>
      </w:r>
      <w:r w:rsidR="00FA34ED">
        <w:t>informants</w:t>
      </w:r>
      <w:r>
        <w:t xml:space="preserve"> after their second in command was arrested and jailed for 35 years due to </w:t>
      </w:r>
      <w:r w:rsidR="00FA34ED">
        <w:t>being a police</w:t>
      </w:r>
      <w:r>
        <w:t xml:space="preserve"> informant. This informant was later murdered out front of a Melbourne café </w:t>
      </w:r>
      <w:r w:rsidR="00FA34ED">
        <w:t xml:space="preserve">by two assailants conducting a drive by shooting. Due to the closed nature of the Organisation and the lack of evidence, the murders where never apprehended. </w:t>
      </w:r>
    </w:p>
    <w:p w:rsidR="00FA34ED" w:rsidP="008B0752" w14:paraId="6882AEA5" w14:textId="36FD2831">
      <w:pPr>
        <w:pStyle w:val="ListParagraph"/>
        <w:numPr>
          <w:ilvl w:val="0"/>
          <w:numId w:val="1"/>
        </w:numPr>
        <w:spacing w:before="93" w:line="552" w:lineRule="auto"/>
        <w:ind w:right="1795"/>
      </w:pPr>
      <w:r>
        <w:t>As demonstrated above, there is a significant risk to not granting the suppression order.</w:t>
      </w:r>
    </w:p>
    <w:p w:rsidR="00FA34ED" w:rsidP="008B0752" w14:paraId="5AA36A8B" w14:textId="3F91B2EF">
      <w:pPr>
        <w:pStyle w:val="ListParagraph"/>
        <w:numPr>
          <w:ilvl w:val="0"/>
          <w:numId w:val="1"/>
        </w:numPr>
        <w:spacing w:before="93" w:line="552" w:lineRule="auto"/>
        <w:ind w:right="1795"/>
      </w:pPr>
      <w:r>
        <w:t xml:space="preserve">The information that is expected to be given by the Defendant is essential in bringing dangerous members of the Organisation to justice. This cannot occur if the Defendant is killed or threaten so that the Defendant decides not to </w:t>
      </w:r>
      <w:r>
        <w:t>inform due to the risk it poses to them.</w:t>
      </w:r>
    </w:p>
    <w:p w:rsidR="00FA34ED" w:rsidP="00FA34ED" w14:paraId="1EF68194" w14:textId="430DDF7C">
      <w:pPr>
        <w:pStyle w:val="ListParagraph"/>
        <w:numPr>
          <w:ilvl w:val="0"/>
          <w:numId w:val="1"/>
        </w:numPr>
        <w:spacing w:before="93" w:line="552" w:lineRule="auto"/>
        <w:ind w:right="1795"/>
      </w:pPr>
      <w:r>
        <w:t>In my professional experience, there is real risk of death to the Defendant should the requested suppression order not be issued by the court. As outlined above, there is a history of the Organisation targeting informants or expected informants. This risk continues after the trial and would still be present if the Defendant is incarcerated.</w:t>
      </w:r>
    </w:p>
    <w:p w:rsidR="00FA34ED" w:rsidP="00FA34ED" w14:paraId="65C813E0" w14:textId="32F07AAD">
      <w:pPr>
        <w:pStyle w:val="ListParagraph"/>
        <w:numPr>
          <w:ilvl w:val="0"/>
          <w:numId w:val="1"/>
        </w:numPr>
        <w:spacing w:before="93" w:line="552" w:lineRule="auto"/>
        <w:ind w:right="1795"/>
      </w:pPr>
      <w:r>
        <w:t xml:space="preserve">There have been several investigations I have been involved in or </w:t>
      </w:r>
      <w:r w:rsidR="006279B6">
        <w:t>led</w:t>
      </w:r>
      <w:r>
        <w:t xml:space="preserve">, that were suspected </w:t>
      </w:r>
      <w:r w:rsidR="006279B6">
        <w:t>revenge</w:t>
      </w:r>
      <w:r>
        <w:t xml:space="preserve"> killings while the victim was in prison. The Organisation still has strong ties to incarcerated members and is one of the </w:t>
      </w:r>
      <w:r w:rsidR="006279B6">
        <w:t>largest</w:t>
      </w:r>
      <w:r>
        <w:t xml:space="preserve"> gangs in Australian </w:t>
      </w:r>
      <w:r w:rsidR="006279B6">
        <w:t>prisons</w:t>
      </w:r>
      <w:r>
        <w:t xml:space="preserve">. The Organisation is suspected of smuggling contraband items (phones, drugs and weapons) into Australian </w:t>
      </w:r>
      <w:r w:rsidR="006279B6">
        <w:t>prisons</w:t>
      </w:r>
      <w:r>
        <w:t xml:space="preserve">. </w:t>
      </w:r>
    </w:p>
    <w:p w:rsidR="006279B6" w:rsidP="00FA34ED" w14:paraId="489C3CF5" w14:textId="30131263">
      <w:pPr>
        <w:pStyle w:val="ListParagraph"/>
        <w:numPr>
          <w:ilvl w:val="0"/>
          <w:numId w:val="1"/>
        </w:numPr>
        <w:spacing w:before="93" w:line="552" w:lineRule="auto"/>
        <w:ind w:right="1795"/>
      </w:pPr>
      <w:r>
        <w:t xml:space="preserve">There is the risk that after the trial, should the Defendant be incarcerated, that the Defendant will be subject to violence. It is not difficult for the Organisation to smuggle in weapons and order a hit on a particular inmate. These hits are often carried out by inmates that have a life sentence and are not fearful of further punishment due to a killing while in prison. </w:t>
      </w:r>
    </w:p>
    <w:p w:rsidR="00651317" w:rsidP="008B0752" w14:paraId="3586A21D" w14:textId="73F3CCD1">
      <w:pPr>
        <w:pStyle w:val="ListParagraph"/>
        <w:numPr>
          <w:ilvl w:val="0"/>
          <w:numId w:val="1"/>
        </w:numPr>
        <w:spacing w:before="93" w:line="552" w:lineRule="auto"/>
        <w:ind w:right="1795"/>
      </w:pPr>
      <w:r>
        <w:t xml:space="preserve">In conclusion, in my decade of experience with the Organisation, I strongly suggest that the court issue the requested suppression order. There is a history of the Organisation committing revenge killings against suspected informants, and a public case puts the Defendant at extreme risk of retribution. The order also needs to be of sufficient length to protect the Defendant should they be incarcerated. While open justice is important, the information that the Defendant is offering to provide would make the community safer by taking dangerous members of the Organisation away </w:t>
      </w:r>
      <w:r>
        <w:t>from society.</w:t>
      </w:r>
    </w:p>
    <w:p w:rsidR="009661D8" w14:paraId="5D0C8B38" w14:textId="77777777">
      <w:pPr>
        <w:spacing w:line="276" w:lineRule="auto"/>
        <w:jc w:val="both"/>
        <w:sectPr>
          <w:headerReference w:type="default" r:id="rId5"/>
          <w:footerReference w:type="default" r:id="rId6"/>
          <w:type w:val="continuous"/>
          <w:pgSz w:w="11910" w:h="16840"/>
          <w:pgMar w:top="1040" w:right="1020" w:bottom="840" w:left="1020" w:header="0" w:footer="648" w:gutter="0"/>
          <w:pgNumType w:start="1"/>
          <w:cols w:space="720"/>
        </w:sectPr>
      </w:pPr>
    </w:p>
    <w:p w:rsidR="009661D8" w14:paraId="4545C546" w14:textId="77777777">
      <w:pPr>
        <w:pStyle w:val="Heading1"/>
        <w:spacing w:line="278" w:lineRule="auto"/>
        <w:ind w:right="143"/>
      </w:pPr>
      <w:r>
        <w:t>The</w:t>
      </w:r>
      <w:r>
        <w:rPr>
          <w:spacing w:val="-5"/>
        </w:rPr>
        <w:t xml:space="preserve"> </w:t>
      </w:r>
      <w:r>
        <w:t>contents</w:t>
      </w:r>
      <w:r>
        <w:rPr>
          <w:spacing w:val="-2"/>
        </w:rPr>
        <w:t xml:space="preserve"> </w:t>
      </w:r>
      <w:r>
        <w:t>of</w:t>
      </w:r>
      <w:r>
        <w:rPr>
          <w:spacing w:val="-3"/>
        </w:rPr>
        <w:t xml:space="preserve"> </w:t>
      </w:r>
      <w:r>
        <w:t>this</w:t>
      </w:r>
      <w:r>
        <w:rPr>
          <w:spacing w:val="-4"/>
        </w:rPr>
        <w:t xml:space="preserve"> </w:t>
      </w:r>
      <w:r>
        <w:t>affidavit</w:t>
      </w:r>
      <w:r>
        <w:rPr>
          <w:spacing w:val="-1"/>
        </w:rPr>
        <w:t xml:space="preserve"> </w:t>
      </w:r>
      <w:r>
        <w:t>are</w:t>
      </w:r>
      <w:r>
        <w:rPr>
          <w:spacing w:val="-4"/>
        </w:rPr>
        <w:t xml:space="preserve"> </w:t>
      </w:r>
      <w:r>
        <w:t>true</w:t>
      </w:r>
      <w:r>
        <w:rPr>
          <w:spacing w:val="-2"/>
        </w:rPr>
        <w:t xml:space="preserve"> </w:t>
      </w:r>
      <w:r>
        <w:t>and</w:t>
      </w:r>
      <w:r>
        <w:rPr>
          <w:spacing w:val="-4"/>
        </w:rPr>
        <w:t xml:space="preserve"> </w:t>
      </w:r>
      <w:r>
        <w:t>correct</w:t>
      </w:r>
      <w:r>
        <w:rPr>
          <w:spacing w:val="-1"/>
        </w:rPr>
        <w:t xml:space="preserve"> </w:t>
      </w:r>
      <w:r>
        <w:t>and</w:t>
      </w:r>
      <w:r>
        <w:rPr>
          <w:spacing w:val="-4"/>
        </w:rPr>
        <w:t xml:space="preserve"> </w:t>
      </w:r>
      <w:r>
        <w:t>I</w:t>
      </w:r>
      <w:r>
        <w:rPr>
          <w:spacing w:val="-3"/>
        </w:rPr>
        <w:t xml:space="preserve"> </w:t>
      </w:r>
      <w:r>
        <w:t>make</w:t>
      </w:r>
      <w:r>
        <w:rPr>
          <w:spacing w:val="-4"/>
        </w:rPr>
        <w:t xml:space="preserve"> </w:t>
      </w:r>
      <w:r>
        <w:t>it</w:t>
      </w:r>
      <w:r>
        <w:rPr>
          <w:spacing w:val="-1"/>
        </w:rPr>
        <w:t xml:space="preserve"> </w:t>
      </w:r>
      <w:r>
        <w:t>knowing</w:t>
      </w:r>
      <w:r>
        <w:rPr>
          <w:spacing w:val="-2"/>
        </w:rPr>
        <w:t xml:space="preserve"> </w:t>
      </w:r>
      <w:r>
        <w:t>that</w:t>
      </w:r>
      <w:r>
        <w:rPr>
          <w:spacing w:val="-3"/>
        </w:rPr>
        <w:t xml:space="preserve"> </w:t>
      </w:r>
      <w:r>
        <w:t>a</w:t>
      </w:r>
      <w:r>
        <w:rPr>
          <w:spacing w:val="-4"/>
        </w:rPr>
        <w:t xml:space="preserve"> </w:t>
      </w:r>
      <w:r>
        <w:t>person making a false affidavit may be prosecuted for the offences of perjury.</w:t>
      </w:r>
    </w:p>
    <w:p w:rsidR="009661D8" w14:paraId="20ADF7C8" w14:textId="77777777">
      <w:pPr>
        <w:pStyle w:val="BodyText"/>
        <w:rPr>
          <w:b/>
          <w:i w:val="0"/>
          <w:sz w:val="24"/>
        </w:rPr>
      </w:pPr>
    </w:p>
    <w:p w:rsidR="009661D8" w14:paraId="4D0775F8" w14:textId="77777777">
      <w:pPr>
        <w:pStyle w:val="BodyText"/>
        <w:spacing w:before="11"/>
        <w:rPr>
          <w:b/>
          <w:i w:val="0"/>
          <w:sz w:val="33"/>
        </w:rPr>
      </w:pPr>
    </w:p>
    <w:p w:rsidR="009661D8" w14:paraId="32457B6B" w14:textId="553E1C0D">
      <w:pPr>
        <w:ind w:left="112"/>
      </w:pPr>
      <w:r>
        <w:t>Sworn</w:t>
      </w:r>
      <w:r>
        <w:rPr>
          <w:spacing w:val="-2"/>
        </w:rPr>
        <w:t xml:space="preserve"> </w:t>
      </w:r>
      <w:r>
        <w:t>or</w:t>
      </w:r>
      <w:r>
        <w:rPr>
          <w:spacing w:val="-4"/>
        </w:rPr>
        <w:t xml:space="preserve"> </w:t>
      </w:r>
      <w:r>
        <w:t>Affirmed</w:t>
      </w:r>
      <w:r>
        <w:rPr>
          <w:spacing w:val="-5"/>
        </w:rPr>
        <w:t xml:space="preserve"> </w:t>
      </w:r>
      <w:r>
        <w:t>at</w:t>
      </w:r>
      <w:r>
        <w:rPr>
          <w:spacing w:val="-5"/>
        </w:rPr>
        <w:t xml:space="preserve"> </w:t>
      </w:r>
      <w:r w:rsidR="008B0752">
        <w:rPr>
          <w:spacing w:val="-2"/>
        </w:rPr>
        <w:t>Melbourne</w:t>
      </w:r>
    </w:p>
    <w:p w:rsidR="009661D8" w14:paraId="2E9C86EC" w14:textId="217A1159">
      <w:pPr>
        <w:spacing w:before="126"/>
        <w:ind w:left="112"/>
      </w:pPr>
      <w:r>
        <w:t>in</w:t>
      </w:r>
      <w:r>
        <w:rPr>
          <w:spacing w:val="-3"/>
        </w:rPr>
        <w:t xml:space="preserve"> </w:t>
      </w:r>
      <w:r>
        <w:t>the</w:t>
      </w:r>
      <w:r>
        <w:rPr>
          <w:spacing w:val="-2"/>
        </w:rPr>
        <w:t xml:space="preserve"> </w:t>
      </w:r>
      <w:r>
        <w:t>State</w:t>
      </w:r>
      <w:r>
        <w:rPr>
          <w:spacing w:val="-5"/>
        </w:rPr>
        <w:t xml:space="preserve"> </w:t>
      </w:r>
      <w:r>
        <w:t>of</w:t>
      </w:r>
      <w:r>
        <w:rPr>
          <w:spacing w:val="-3"/>
        </w:rPr>
        <w:t xml:space="preserve"> </w:t>
      </w:r>
      <w:r>
        <w:t>Victoria</w:t>
      </w:r>
      <w:r>
        <w:rPr>
          <w:spacing w:val="3"/>
        </w:rPr>
        <w:t xml:space="preserve"> </w:t>
      </w:r>
      <w:r>
        <w:t>on</w:t>
      </w:r>
      <w:r>
        <w:rPr>
          <w:spacing w:val="-4"/>
        </w:rPr>
        <w:t xml:space="preserve"> </w:t>
      </w:r>
      <w:r w:rsidR="008B0752">
        <w:rPr>
          <w:spacing w:val="-2"/>
        </w:rPr>
        <w:t>1 September 2023</w:t>
      </w:r>
    </w:p>
    <w:p w:rsidR="009661D8" w14:paraId="45F0D769" w14:textId="77777777">
      <w:pPr>
        <w:pStyle w:val="BodyText"/>
        <w:rPr>
          <w:i w:val="0"/>
          <w:sz w:val="24"/>
        </w:rPr>
      </w:pPr>
    </w:p>
    <w:p w:rsidR="009661D8" w14:paraId="4384C284" w14:textId="77777777">
      <w:pPr>
        <w:pStyle w:val="BodyText"/>
        <w:spacing w:before="7"/>
        <w:rPr>
          <w:i w:val="0"/>
          <w:sz w:val="30"/>
        </w:rPr>
      </w:pPr>
    </w:p>
    <w:p w:rsidR="009661D8" w14:paraId="572726F5" w14:textId="77777777">
      <w:pPr>
        <w:pStyle w:val="BodyText"/>
        <w:spacing w:line="360" w:lineRule="auto"/>
        <w:ind w:left="4433" w:right="112"/>
        <w:rPr>
          <w:i w:val="0"/>
        </w:rPr>
      </w:pPr>
      <w:r>
        <w:rPr>
          <w:i w:val="0"/>
        </w:rPr>
        <w:t>[</w:t>
      </w:r>
      <w:r>
        <w:t>signature</w:t>
      </w:r>
      <w:r>
        <w:rPr>
          <w:spacing w:val="-7"/>
        </w:rPr>
        <w:t xml:space="preserve"> </w:t>
      </w:r>
      <w:r>
        <w:t>of</w:t>
      </w:r>
      <w:r>
        <w:rPr>
          <w:spacing w:val="-6"/>
        </w:rPr>
        <w:t xml:space="preserve"> </w:t>
      </w:r>
      <w:r>
        <w:t>person</w:t>
      </w:r>
      <w:r>
        <w:rPr>
          <w:spacing w:val="-5"/>
        </w:rPr>
        <w:t xml:space="preserve"> </w:t>
      </w:r>
      <w:r>
        <w:t>swearing</w:t>
      </w:r>
      <w:r>
        <w:rPr>
          <w:spacing w:val="-5"/>
        </w:rPr>
        <w:t xml:space="preserve"> </w:t>
      </w:r>
      <w:r>
        <w:t>or</w:t>
      </w:r>
      <w:r>
        <w:rPr>
          <w:spacing w:val="-6"/>
        </w:rPr>
        <w:t xml:space="preserve"> </w:t>
      </w:r>
      <w:r>
        <w:t>affirming</w:t>
      </w:r>
      <w:r>
        <w:rPr>
          <w:spacing w:val="-5"/>
        </w:rPr>
        <w:t xml:space="preserve"> </w:t>
      </w:r>
      <w:r>
        <w:t>the</w:t>
      </w:r>
      <w:r>
        <w:rPr>
          <w:spacing w:val="-7"/>
        </w:rPr>
        <w:t xml:space="preserve"> </w:t>
      </w:r>
      <w:r>
        <w:t>affidavit contents, to be signed in front of the authorised affidavit taker</w:t>
      </w:r>
      <w:r>
        <w:rPr>
          <w:i w:val="0"/>
        </w:rPr>
        <w:t>]</w:t>
      </w:r>
    </w:p>
    <w:p w:rsidR="009661D8" w14:paraId="140E5927" w14:textId="77777777">
      <w:pPr>
        <w:pStyle w:val="BodyText"/>
        <w:rPr>
          <w:i w:val="0"/>
          <w:sz w:val="24"/>
        </w:rPr>
      </w:pPr>
    </w:p>
    <w:p w:rsidR="009661D8" w14:paraId="057EDFF9" w14:textId="77777777">
      <w:pPr>
        <w:pStyle w:val="BodyText"/>
        <w:spacing w:before="4"/>
        <w:rPr>
          <w:i w:val="0"/>
          <w:sz w:val="19"/>
        </w:rPr>
      </w:pPr>
    </w:p>
    <w:p w:rsidR="009661D8" w14:paraId="6F630CC6" w14:textId="77777777">
      <w:pPr>
        <w:spacing w:before="1"/>
        <w:ind w:left="112"/>
      </w:pPr>
      <w:commentRangeStart w:id="3"/>
      <w:r>
        <w:t>Before</w:t>
      </w:r>
      <w:r>
        <w:rPr>
          <w:spacing w:val="-3"/>
        </w:rPr>
        <w:t xml:space="preserve"> </w:t>
      </w:r>
      <w:r>
        <w:rPr>
          <w:spacing w:val="-5"/>
        </w:rPr>
        <w:t>me,</w:t>
      </w:r>
      <w:commentRangeEnd w:id="3"/>
      <w:r w:rsidR="00540EBF">
        <w:rPr>
          <w:rStyle w:val="CommentReference"/>
        </w:rPr>
        <w:commentReference w:id="3"/>
      </w:r>
    </w:p>
    <w:p w:rsidR="00540EBF" w14:paraId="3FD165A9" w14:textId="77777777">
      <w:pPr>
        <w:pStyle w:val="BodyText"/>
        <w:spacing w:before="126" w:line="360" w:lineRule="auto"/>
        <w:ind w:left="112" w:right="5833"/>
        <w:rPr>
          <w:i w:val="0"/>
        </w:rPr>
      </w:pPr>
    </w:p>
    <w:p w:rsidR="009661D8" w14:paraId="45EE0669" w14:textId="7F3C1A7F">
      <w:pPr>
        <w:pStyle w:val="BodyText"/>
        <w:spacing w:before="126" w:line="360" w:lineRule="auto"/>
        <w:ind w:left="112" w:right="5833"/>
        <w:rPr>
          <w:i w:val="0"/>
        </w:rPr>
      </w:pPr>
      <w:r>
        <w:rPr>
          <w:i w:val="0"/>
        </w:rPr>
        <w:t xml:space="preserve">on </w:t>
      </w:r>
      <w:r w:rsidR="008B0752">
        <w:rPr>
          <w:i w:val="0"/>
        </w:rPr>
        <w:t>1 September 2023</w:t>
      </w:r>
    </w:p>
    <w:p w:rsidR="009661D8" w14:paraId="5778B4FF" w14:textId="5DE6E196">
      <w:pPr>
        <w:pStyle w:val="BodyText"/>
        <w:spacing w:line="360" w:lineRule="auto"/>
        <w:ind w:left="112"/>
        <w:rPr>
          <w:i w:val="0"/>
        </w:rPr>
      </w:pPr>
      <w:r>
        <w:rPr>
          <w:i w:val="0"/>
        </w:rPr>
        <w:t>Connor Davidson, Australian Attorney, 12 Brooke Street, Melbourne, Victoria, 3000</w:t>
      </w:r>
    </w:p>
    <w:p w:rsidR="009661D8" w14:paraId="4CC48615" w14:textId="77777777">
      <w:pPr>
        <w:pStyle w:val="BodyText"/>
        <w:spacing w:before="1"/>
        <w:rPr>
          <w:i w:val="0"/>
          <w:sz w:val="33"/>
        </w:rPr>
      </w:pPr>
    </w:p>
    <w:p w:rsidR="009661D8" w14:paraId="2A58BF9A" w14:textId="77777777">
      <w:pPr>
        <w:spacing w:line="360" w:lineRule="auto"/>
        <w:ind w:left="112"/>
      </w:pPr>
      <w:r>
        <w:t>A</w:t>
      </w:r>
      <w:r>
        <w:rPr>
          <w:spacing w:val="-1"/>
        </w:rPr>
        <w:t xml:space="preserve"> </w:t>
      </w:r>
      <w:r>
        <w:t>person</w:t>
      </w:r>
      <w:r>
        <w:rPr>
          <w:spacing w:val="-3"/>
        </w:rPr>
        <w:t xml:space="preserve"> </w:t>
      </w:r>
      <w:r>
        <w:t>authorised</w:t>
      </w:r>
      <w:r>
        <w:rPr>
          <w:spacing w:val="-1"/>
        </w:rPr>
        <w:t xml:space="preserve"> </w:t>
      </w:r>
      <w:r>
        <w:t>under section</w:t>
      </w:r>
      <w:r>
        <w:rPr>
          <w:spacing w:val="-1"/>
        </w:rPr>
        <w:t xml:space="preserve"> </w:t>
      </w:r>
      <w:r>
        <w:t>19(1)</w:t>
      </w:r>
      <w:r>
        <w:rPr>
          <w:spacing w:val="-2"/>
        </w:rPr>
        <w:t xml:space="preserve"> </w:t>
      </w:r>
      <w:r>
        <w:t>of</w:t>
      </w:r>
      <w:r>
        <w:rPr>
          <w:spacing w:val="-2"/>
        </w:rPr>
        <w:t xml:space="preserve"> </w:t>
      </w:r>
      <w:r>
        <w:t xml:space="preserve">the </w:t>
      </w:r>
      <w:r>
        <w:rPr>
          <w:b/>
        </w:rPr>
        <w:t>Oaths</w:t>
      </w:r>
      <w:r>
        <w:rPr>
          <w:b/>
          <w:spacing w:val="-1"/>
        </w:rPr>
        <w:t xml:space="preserve"> </w:t>
      </w:r>
      <w:r>
        <w:rPr>
          <w:b/>
        </w:rPr>
        <w:t>and</w:t>
      </w:r>
      <w:r>
        <w:rPr>
          <w:b/>
          <w:spacing w:val="-3"/>
        </w:rPr>
        <w:t xml:space="preserve"> </w:t>
      </w:r>
      <w:r>
        <w:rPr>
          <w:b/>
        </w:rPr>
        <w:t>Affirmations</w:t>
      </w:r>
      <w:r>
        <w:rPr>
          <w:b/>
          <w:spacing w:val="-3"/>
        </w:rPr>
        <w:t xml:space="preserve"> </w:t>
      </w:r>
      <w:r>
        <w:rPr>
          <w:b/>
        </w:rPr>
        <w:t>Act</w:t>
      </w:r>
      <w:r>
        <w:rPr>
          <w:b/>
          <w:spacing w:val="-2"/>
        </w:rPr>
        <w:t xml:space="preserve"> </w:t>
      </w:r>
      <w:r>
        <w:rPr>
          <w:b/>
        </w:rPr>
        <w:t>2018</w:t>
      </w:r>
      <w:r>
        <w:rPr>
          <w:b/>
          <w:spacing w:val="-2"/>
        </w:rPr>
        <w:t xml:space="preserve"> </w:t>
      </w:r>
      <w:r>
        <w:t>to</w:t>
      </w:r>
      <w:r>
        <w:rPr>
          <w:spacing w:val="-3"/>
        </w:rPr>
        <w:t xml:space="preserve"> </w:t>
      </w:r>
      <w:r>
        <w:t>take</w:t>
      </w:r>
      <w:r>
        <w:rPr>
          <w:spacing w:val="-3"/>
        </w:rPr>
        <w:t xml:space="preserve"> </w:t>
      </w:r>
      <w:r>
        <w:t xml:space="preserve">an </w:t>
      </w:r>
      <w:r>
        <w:rPr>
          <w:spacing w:val="-2"/>
        </w:rPr>
        <w:t>affidavit.</w:t>
      </w:r>
    </w:p>
    <w:p w:rsidR="009661D8" w14:paraId="29BB46F8" w14:textId="77777777">
      <w:pPr>
        <w:pStyle w:val="BodyText"/>
        <w:spacing w:before="11"/>
        <w:rPr>
          <w:i w:val="0"/>
          <w:sz w:val="32"/>
        </w:rPr>
      </w:pPr>
    </w:p>
    <w:p w:rsidR="009661D8" w14:paraId="109E71A3" w14:textId="77777777">
      <w:pPr>
        <w:spacing w:line="360" w:lineRule="auto"/>
        <w:ind w:left="112" w:right="112"/>
      </w:pPr>
      <w:r>
        <w:t>* In accordance with section 27(1A) of the Oaths and Affirmations Act 2018, this affidavit was signed</w:t>
      </w:r>
      <w:r>
        <w:rPr>
          <w:spacing w:val="-1"/>
        </w:rPr>
        <w:t xml:space="preserve"> </w:t>
      </w:r>
      <w:r>
        <w:t>and</w:t>
      </w:r>
      <w:r>
        <w:rPr>
          <w:spacing w:val="-1"/>
        </w:rPr>
        <w:t xml:space="preserve"> </w:t>
      </w:r>
      <w:r>
        <w:t>sworn</w:t>
      </w:r>
      <w:r>
        <w:rPr>
          <w:spacing w:val="-3"/>
        </w:rPr>
        <w:t xml:space="preserve"> </w:t>
      </w:r>
      <w:r>
        <w:t>or</w:t>
      </w:r>
      <w:r>
        <w:rPr>
          <w:spacing w:val="-2"/>
        </w:rPr>
        <w:t xml:space="preserve"> </w:t>
      </w:r>
      <w:r>
        <w:t>affirmed</w:t>
      </w:r>
      <w:r>
        <w:rPr>
          <w:spacing w:val="-1"/>
        </w:rPr>
        <w:t xml:space="preserve"> </w:t>
      </w:r>
      <w:r>
        <w:t>by</w:t>
      </w:r>
      <w:r>
        <w:rPr>
          <w:spacing w:val="-3"/>
        </w:rPr>
        <w:t xml:space="preserve"> </w:t>
      </w:r>
      <w:r>
        <w:t>the</w:t>
      </w:r>
      <w:r>
        <w:rPr>
          <w:spacing w:val="-3"/>
        </w:rPr>
        <w:t xml:space="preserve"> </w:t>
      </w:r>
      <w:r>
        <w:t>deponent by</w:t>
      </w:r>
      <w:r>
        <w:rPr>
          <w:spacing w:val="-5"/>
        </w:rPr>
        <w:t xml:space="preserve"> </w:t>
      </w:r>
      <w:r>
        <w:t>audio</w:t>
      </w:r>
      <w:r>
        <w:rPr>
          <w:spacing w:val="-1"/>
        </w:rPr>
        <w:t xml:space="preserve"> </w:t>
      </w:r>
      <w:r>
        <w:t>visual</w:t>
      </w:r>
      <w:r>
        <w:rPr>
          <w:spacing w:val="-2"/>
        </w:rPr>
        <w:t xml:space="preserve"> </w:t>
      </w:r>
      <w:r>
        <w:t>link</w:t>
      </w:r>
      <w:r>
        <w:rPr>
          <w:spacing w:val="-1"/>
        </w:rPr>
        <w:t xml:space="preserve"> </w:t>
      </w:r>
      <w:r>
        <w:t>and</w:t>
      </w:r>
      <w:r>
        <w:rPr>
          <w:spacing w:val="-1"/>
        </w:rPr>
        <w:t xml:space="preserve"> </w:t>
      </w:r>
      <w:r>
        <w:t>the</w:t>
      </w:r>
      <w:r>
        <w:rPr>
          <w:spacing w:val="-6"/>
        </w:rPr>
        <w:t xml:space="preserve"> </w:t>
      </w:r>
      <w:r>
        <w:t>authorised</w:t>
      </w:r>
      <w:r>
        <w:rPr>
          <w:spacing w:val="-1"/>
        </w:rPr>
        <w:t xml:space="preserve"> </w:t>
      </w:r>
      <w:r>
        <w:t>affidavit</w:t>
      </w:r>
      <w:r>
        <w:rPr>
          <w:spacing w:val="-4"/>
        </w:rPr>
        <w:t xml:space="preserve"> </w:t>
      </w:r>
      <w:r>
        <w:t xml:space="preserve">taker has used a scanned or electronic copy of the affidavit and not the original in completing the jurat </w:t>
      </w:r>
      <w:r>
        <w:rPr>
          <w:spacing w:val="-2"/>
        </w:rPr>
        <w:t>requirements.</w:t>
      </w:r>
    </w:p>
    <w:p w:rsidR="009661D8" w14:paraId="297A3004" w14:textId="77777777">
      <w:pPr>
        <w:pStyle w:val="BodyText"/>
        <w:spacing w:before="1"/>
        <w:ind w:left="112"/>
      </w:pPr>
      <w:r>
        <w:t>[*strike</w:t>
      </w:r>
      <w:r>
        <w:rPr>
          <w:spacing w:val="-5"/>
        </w:rPr>
        <w:t xml:space="preserve"> </w:t>
      </w:r>
      <w:r>
        <w:t>out</w:t>
      </w:r>
      <w:r>
        <w:rPr>
          <w:spacing w:val="-5"/>
        </w:rPr>
        <w:t xml:space="preserve"> </w:t>
      </w:r>
      <w:r>
        <w:t>this</w:t>
      </w:r>
      <w:r>
        <w:rPr>
          <w:spacing w:val="-4"/>
        </w:rPr>
        <w:t xml:space="preserve"> </w:t>
      </w:r>
      <w:r>
        <w:t>sentence</w:t>
      </w:r>
      <w:r>
        <w:rPr>
          <w:spacing w:val="-6"/>
        </w:rPr>
        <w:t xml:space="preserve"> </w:t>
      </w:r>
      <w:r>
        <w:t>if</w:t>
      </w:r>
      <w:r>
        <w:rPr>
          <w:spacing w:val="-3"/>
        </w:rPr>
        <w:t xml:space="preserve"> </w:t>
      </w:r>
      <w:r>
        <w:t>not</w:t>
      </w:r>
      <w:r>
        <w:rPr>
          <w:spacing w:val="-2"/>
        </w:rPr>
        <w:t xml:space="preserve"> applicable].</w:t>
      </w:r>
    </w:p>
    <w:p w:rsidR="009661D8" w14:paraId="4F90CCF7" w14:textId="77777777">
      <w:pPr>
        <w:sectPr>
          <w:headerReference w:type="default" r:id="rId11"/>
          <w:footerReference w:type="default" r:id="rId12"/>
          <w:pgSz w:w="11910" w:h="16840"/>
          <w:pgMar w:top="1040" w:right="1020" w:bottom="840" w:left="1020" w:header="0" w:footer="648" w:gutter="0"/>
          <w:cols w:space="720"/>
        </w:sectPr>
      </w:pPr>
    </w:p>
    <w:p w:rsidR="009661D8" w14:paraId="0113EC76" w14:textId="77777777">
      <w:pPr>
        <w:pStyle w:val="Heading1"/>
        <w:ind w:left="2284" w:right="2284"/>
        <w:jc w:val="center"/>
      </w:pPr>
      <w:r>
        <w:t>FORM</w:t>
      </w:r>
      <w:r>
        <w:rPr>
          <w:spacing w:val="-1"/>
        </w:rPr>
        <w:t xml:space="preserve"> </w:t>
      </w:r>
      <w:r>
        <w:rPr>
          <w:spacing w:val="-5"/>
        </w:rPr>
        <w:t>43A</w:t>
      </w:r>
    </w:p>
    <w:p w:rsidR="009661D8" w14:paraId="74631E57" w14:textId="77777777">
      <w:pPr>
        <w:pStyle w:val="BodyText"/>
        <w:spacing w:before="11"/>
        <w:rPr>
          <w:b/>
          <w:i w:val="0"/>
          <w:sz w:val="13"/>
        </w:rPr>
      </w:pPr>
    </w:p>
    <w:p w:rsidR="009661D8" w14:paraId="198FE7A5" w14:textId="77777777">
      <w:pPr>
        <w:spacing w:before="93"/>
        <w:ind w:left="112"/>
      </w:pPr>
      <w:r>
        <w:t>Rule</w:t>
      </w:r>
      <w:r>
        <w:rPr>
          <w:spacing w:val="-5"/>
        </w:rPr>
        <w:t xml:space="preserve"> </w:t>
      </w:r>
      <w:r>
        <w:rPr>
          <w:spacing w:val="-2"/>
        </w:rPr>
        <w:t>43.06(3)</w:t>
      </w:r>
    </w:p>
    <w:p w:rsidR="009661D8" w14:paraId="40B66382" w14:textId="77777777">
      <w:pPr>
        <w:pStyle w:val="BodyText"/>
        <w:spacing w:before="1"/>
        <w:rPr>
          <w:i w:val="0"/>
        </w:rPr>
      </w:pPr>
    </w:p>
    <w:p w:rsidR="009661D8" w14:paraId="30143F67" w14:textId="77777777">
      <w:pPr>
        <w:pStyle w:val="Heading1"/>
        <w:spacing w:before="0"/>
      </w:pPr>
      <w:r>
        <w:t>IN</w:t>
      </w:r>
      <w:r>
        <w:rPr>
          <w:spacing w:val="-7"/>
        </w:rPr>
        <w:t xml:space="preserve"> </w:t>
      </w:r>
      <w:r>
        <w:t>THE</w:t>
      </w:r>
      <w:r>
        <w:rPr>
          <w:spacing w:val="-4"/>
        </w:rPr>
        <w:t xml:space="preserve"> </w:t>
      </w:r>
      <w:r>
        <w:t>SUPREME</w:t>
      </w:r>
      <w:r>
        <w:rPr>
          <w:spacing w:val="-4"/>
        </w:rPr>
        <w:t xml:space="preserve"> </w:t>
      </w:r>
      <w:r>
        <w:t>COURT</w:t>
      </w:r>
      <w:r>
        <w:rPr>
          <w:spacing w:val="-4"/>
        </w:rPr>
        <w:t xml:space="preserve"> </w:t>
      </w:r>
      <w:r>
        <w:t>OF</w:t>
      </w:r>
      <w:r>
        <w:rPr>
          <w:spacing w:val="-6"/>
        </w:rPr>
        <w:t xml:space="preserve"> </w:t>
      </w:r>
      <w:r>
        <w:t>VICTORIA</w:t>
      </w:r>
      <w:r>
        <w:rPr>
          <w:spacing w:val="-4"/>
        </w:rPr>
        <w:t xml:space="preserve"> </w:t>
      </w:r>
      <w:r>
        <w:t>AT</w:t>
      </w:r>
      <w:r>
        <w:rPr>
          <w:spacing w:val="-4"/>
        </w:rPr>
        <w:t xml:space="preserve"> </w:t>
      </w:r>
      <w:r>
        <w:rPr>
          <w:spacing w:val="-2"/>
        </w:rPr>
        <w:t>MELBOURNE</w:t>
      </w:r>
    </w:p>
    <w:p w:rsidR="00540EBF" w14:paraId="53E5DE9A" w14:textId="4F9A4CA1">
      <w:pPr>
        <w:pStyle w:val="Heading2"/>
        <w:rPr>
          <w:spacing w:val="-2"/>
        </w:rPr>
      </w:pPr>
      <w:r>
        <w:rPr>
          <w:spacing w:val="-2"/>
        </w:rPr>
        <w:t>Criminal Trial Division</w:t>
      </w:r>
    </w:p>
    <w:p w:rsidR="009661D8" w14:paraId="13D12FB5" w14:textId="4E7F9183">
      <w:pPr>
        <w:pStyle w:val="Heading2"/>
      </w:pPr>
    </w:p>
    <w:p w:rsidR="009661D8" w14:paraId="5B1FEBB3" w14:textId="747E04E8">
      <w:pPr>
        <w:pStyle w:val="BodyText"/>
        <w:spacing w:line="252" w:lineRule="exact"/>
        <w:ind w:left="5874"/>
      </w:pPr>
      <w:r>
        <w:rPr>
          <w:b/>
          <w:i w:val="0"/>
        </w:rPr>
        <w:t>No.</w:t>
      </w:r>
      <w:r>
        <w:rPr>
          <w:b/>
          <w:i w:val="0"/>
          <w:spacing w:val="-8"/>
        </w:rPr>
        <w:t xml:space="preserve"> </w:t>
      </w:r>
      <w:r w:rsidR="00540EBF">
        <w:rPr>
          <w:rFonts w:ascii="Times New Roman" w:hAnsi="Times New Roman"/>
        </w:rPr>
        <w:t>8980100D</w:t>
      </w:r>
    </w:p>
    <w:p w:rsidR="009661D8" w14:paraId="72A20DA9" w14:textId="77777777">
      <w:pPr>
        <w:pStyle w:val="BodyText"/>
        <w:spacing w:before="10"/>
        <w:rPr>
          <w:sz w:val="13"/>
        </w:rPr>
      </w:pPr>
    </w:p>
    <w:p w:rsidR="009661D8" w14:paraId="4DF31237" w14:textId="77777777">
      <w:pPr>
        <w:pStyle w:val="Heading1"/>
        <w:spacing w:before="94"/>
        <w:rPr>
          <w:spacing w:val="-10"/>
        </w:rPr>
      </w:pPr>
      <w:r>
        <w:t>B E</w:t>
      </w:r>
      <w:r>
        <w:rPr>
          <w:spacing w:val="-2"/>
        </w:rPr>
        <w:t xml:space="preserve"> </w:t>
      </w:r>
      <w:r>
        <w:t>T W</w:t>
      </w:r>
      <w:r>
        <w:rPr>
          <w:spacing w:val="1"/>
        </w:rPr>
        <w:t xml:space="preserve"> </w:t>
      </w:r>
      <w:r>
        <w:t>E</w:t>
      </w:r>
      <w:r>
        <w:rPr>
          <w:spacing w:val="-3"/>
        </w:rPr>
        <w:t xml:space="preserve"> </w:t>
      </w:r>
      <w:r>
        <w:t xml:space="preserve">E </w:t>
      </w:r>
      <w:r>
        <w:rPr>
          <w:spacing w:val="-10"/>
        </w:rPr>
        <w:t>N</w:t>
      </w:r>
    </w:p>
    <w:p w:rsidR="00540EBF" w14:paraId="2AB674FA" w14:textId="77777777">
      <w:pPr>
        <w:pStyle w:val="Heading1"/>
        <w:spacing w:before="94"/>
        <w:rPr>
          <w:spacing w:val="-10"/>
        </w:rPr>
      </w:pPr>
    </w:p>
    <w:p w:rsidR="00540EBF" w14:paraId="3D0CEAC0" w14:textId="4AB308D0">
      <w:pPr>
        <w:pStyle w:val="Heading1"/>
        <w:spacing w:before="94"/>
      </w:pPr>
      <w:r>
        <w:rPr>
          <w:spacing w:val="-10"/>
        </w:rPr>
        <w:t>THE STATE OF VICTORIA</w:t>
      </w:r>
    </w:p>
    <w:p w:rsidR="009661D8" w14:paraId="010EB1B5" w14:textId="77777777">
      <w:pPr>
        <w:pStyle w:val="BodyText"/>
        <w:spacing w:before="10"/>
        <w:rPr>
          <w:b/>
          <w:i w:val="0"/>
          <w:sz w:val="13"/>
        </w:rPr>
      </w:pPr>
    </w:p>
    <w:p w:rsidR="009661D8" w14:paraId="2BC42B8C" w14:textId="76050CCD">
      <w:pPr>
        <w:spacing w:before="94"/>
        <w:ind w:right="1108"/>
        <w:jc w:val="right"/>
      </w:pPr>
      <w:r>
        <w:rPr>
          <w:spacing w:val="-2"/>
        </w:rPr>
        <w:t>Prosecution</w:t>
      </w:r>
    </w:p>
    <w:p w:rsidR="009661D8" w14:paraId="1FC75595" w14:textId="77777777">
      <w:pPr>
        <w:pStyle w:val="BodyText"/>
        <w:spacing w:before="10"/>
        <w:rPr>
          <w:i w:val="0"/>
          <w:sz w:val="13"/>
        </w:rPr>
      </w:pPr>
    </w:p>
    <w:p w:rsidR="009661D8" w14:paraId="3D2AEB31" w14:textId="77777777">
      <w:pPr>
        <w:spacing w:before="94"/>
        <w:ind w:left="112"/>
        <w:rPr>
          <w:spacing w:val="-4"/>
        </w:rPr>
      </w:pPr>
      <w:r>
        <w:t>-</w:t>
      </w:r>
      <w:r>
        <w:rPr>
          <w:spacing w:val="-4"/>
        </w:rPr>
        <w:t>and-</w:t>
      </w:r>
    </w:p>
    <w:p w:rsidR="00540EBF" w14:paraId="503EF62E" w14:textId="77777777">
      <w:pPr>
        <w:spacing w:before="94"/>
        <w:ind w:left="112"/>
        <w:rPr>
          <w:spacing w:val="-4"/>
        </w:rPr>
      </w:pPr>
    </w:p>
    <w:p w:rsidR="00540EBF" w:rsidRPr="00540EBF" w14:paraId="65BD4855" w14:textId="1836AC3F">
      <w:pPr>
        <w:spacing w:before="94"/>
        <w:ind w:left="112"/>
        <w:rPr>
          <w:b/>
          <w:bCs/>
        </w:rPr>
      </w:pPr>
      <w:r w:rsidRPr="00540EBF">
        <w:rPr>
          <w:b/>
          <w:bCs/>
          <w:spacing w:val="-4"/>
        </w:rPr>
        <w:t>MR ALEX JOHNSON</w:t>
      </w:r>
    </w:p>
    <w:p w:rsidR="009661D8" w14:paraId="328D7F85" w14:textId="77777777">
      <w:pPr>
        <w:pStyle w:val="BodyText"/>
        <w:rPr>
          <w:i w:val="0"/>
          <w:sz w:val="20"/>
        </w:rPr>
      </w:pPr>
    </w:p>
    <w:p w:rsidR="009661D8" w14:paraId="7961E2D6" w14:textId="77777777">
      <w:pPr>
        <w:pStyle w:val="BodyText"/>
        <w:spacing w:before="9"/>
        <w:rPr>
          <w:i w:val="0"/>
          <w:sz w:val="15"/>
        </w:rPr>
      </w:pPr>
    </w:p>
    <w:p w:rsidR="009661D8" w14:paraId="3B481D8F" w14:textId="77777777">
      <w:pPr>
        <w:spacing w:before="94"/>
        <w:ind w:right="812"/>
        <w:jc w:val="right"/>
      </w:pPr>
      <w:r>
        <w:rPr>
          <w:spacing w:val="-2"/>
        </w:rPr>
        <w:t>Defendant</w:t>
      </w:r>
    </w:p>
    <w:p w:rsidR="009661D8" w14:paraId="58A2CD7D" w14:textId="77777777">
      <w:pPr>
        <w:pStyle w:val="BodyText"/>
        <w:rPr>
          <w:i w:val="0"/>
          <w:sz w:val="20"/>
        </w:rPr>
      </w:pPr>
    </w:p>
    <w:p w:rsidR="009661D8" w14:paraId="78B22CBE" w14:textId="77777777">
      <w:pPr>
        <w:pStyle w:val="BodyText"/>
        <w:spacing w:before="9"/>
        <w:rPr>
          <w:i w:val="0"/>
          <w:sz w:val="15"/>
        </w:rPr>
      </w:pPr>
    </w:p>
    <w:p w:rsidR="009661D8" w14:paraId="666B6A49" w14:textId="77777777">
      <w:pPr>
        <w:pStyle w:val="Heading1"/>
        <w:spacing w:before="94"/>
        <w:ind w:left="2284" w:right="2284"/>
        <w:jc w:val="center"/>
      </w:pPr>
      <w:r>
        <w:t>CERTIFICATE</w:t>
      </w:r>
      <w:r>
        <w:rPr>
          <w:spacing w:val="-10"/>
        </w:rPr>
        <w:t xml:space="preserve"> </w:t>
      </w:r>
      <w:r>
        <w:t>IDENTIFYING</w:t>
      </w:r>
      <w:r>
        <w:rPr>
          <w:spacing w:val="-6"/>
        </w:rPr>
        <w:t xml:space="preserve"> </w:t>
      </w:r>
      <w:r>
        <w:t>EXHIBIT</w:t>
      </w:r>
      <w:r>
        <w:rPr>
          <w:spacing w:val="-5"/>
        </w:rPr>
        <w:t xml:space="preserve"> </w:t>
      </w:r>
      <w:r>
        <w:t>OR</w:t>
      </w:r>
      <w:r>
        <w:rPr>
          <w:spacing w:val="-7"/>
        </w:rPr>
        <w:t xml:space="preserve"> </w:t>
      </w:r>
      <w:r>
        <w:rPr>
          <w:spacing w:val="-2"/>
        </w:rPr>
        <w:t>EXHIBITS</w:t>
      </w:r>
    </w:p>
    <w:p w:rsidR="009661D8" w14:paraId="41D956B3" w14:textId="77777777">
      <w:pPr>
        <w:pStyle w:val="BodyText"/>
        <w:spacing w:before="11"/>
        <w:rPr>
          <w:b/>
          <w:i w:val="0"/>
          <w:sz w:val="18"/>
        </w:rPr>
      </w:pPr>
      <w:r>
        <w:rPr>
          <w:noProof/>
        </w:rPr>
        <mc:AlternateContent>
          <mc:Choice Requires="wps">
            <w:drawing>
              <wp:anchor distT="0" distB="0" distL="0" distR="0" simplePos="0" relativeHeight="251662336" behindDoc="1" locked="0" layoutInCell="1" allowOverlap="1">
                <wp:simplePos x="0" y="0"/>
                <wp:positionH relativeFrom="page">
                  <wp:posOffset>719327</wp:posOffset>
                </wp:positionH>
                <wp:positionV relativeFrom="paragraph">
                  <wp:posOffset>153660</wp:posOffset>
                </wp:positionV>
                <wp:extent cx="6062980" cy="1270"/>
                <wp:effectExtent l="0" t="0" r="0" b="0"/>
                <wp:wrapTopAndBottom/>
                <wp:docPr id="4" name="Graphic 4"/>
                <wp:cNvGraphicFramePr/>
                <a:graphic xmlns:a="http://schemas.openxmlformats.org/drawingml/2006/main">
                  <a:graphicData uri="http://schemas.microsoft.com/office/word/2010/wordprocessingShape">
                    <wps:wsp xmlns:wps="http://schemas.microsoft.com/office/word/2010/wordprocessingShape">
                      <wps:cNvSpPr/>
                      <wps:spPr>
                        <a:xfrm>
                          <a:off x="0" y="0"/>
                          <a:ext cx="6062980" cy="1270"/>
                        </a:xfrm>
                        <a:custGeom>
                          <a:avLst/>
                          <a:gdLst/>
                          <a:rect l="l" t="t" r="r" b="b"/>
                          <a:pathLst>
                            <a:path fill="norm" w="6062980" stroke="1">
                              <a:moveTo>
                                <a:pt x="0" y="0"/>
                              </a:moveTo>
                              <a:lnTo>
                                <a:pt x="6062511" y="0"/>
                              </a:lnTo>
                            </a:path>
                          </a:pathLst>
                        </a:custGeom>
                        <a:ln w="12478">
                          <a:solidFill>
                            <a:srgbClr val="000000"/>
                          </a:solidFill>
                          <a:prstDash val="solid"/>
                        </a:ln>
                      </wps:spPr>
                      <wps:bodyPr wrap="square" lIns="0" tIns="0" rIns="0" bIns="0" rtlCol="0">
                        <a:prstTxWarp prst="textNoShape">
                          <a:avLst/>
                        </a:prstTxWarp>
                      </wps:bodyPr>
                    </wps:wsp>
                  </a:graphicData>
                </a:graphic>
              </wp:anchor>
            </w:drawing>
          </mc:Choice>
          <mc:Fallback>
            <w:pict>
              <v:shape id="Graphic 4" o:spid="_x0000_s1027" style="width:477.4pt;height:0.1pt;margin-top:12.1pt;margin-left:56.65pt;mso-position-horizontal-relative:page;mso-wrap-distance-bottom:0;mso-wrap-distance-left:0;mso-wrap-distance-right:0;mso-wrap-distance-top:0;mso-wrap-style:square;position:absolute;visibility:visible;v-text-anchor:top;z-index:-251653120" coordsize="6062980,1270" path="m,l6062511,e" filled="f" strokeweight="0.98pt">
                <v:path arrowok="t"/>
                <w10:wrap type="topAndBottom"/>
              </v:shape>
            </w:pict>
          </mc:Fallback>
        </mc:AlternateContent>
      </w:r>
    </w:p>
    <w:p w:rsidR="009661D8" w14:paraId="49DFE53F" w14:textId="5606AAAC">
      <w:pPr>
        <w:tabs>
          <w:tab w:val="left" w:pos="5154"/>
        </w:tabs>
        <w:spacing w:before="122"/>
        <w:ind w:left="112"/>
      </w:pPr>
      <w:r>
        <w:t>Date</w:t>
      </w:r>
      <w:r>
        <w:rPr>
          <w:spacing w:val="-2"/>
        </w:rPr>
        <w:t xml:space="preserve"> </w:t>
      </w:r>
      <w:r>
        <w:t>of</w:t>
      </w:r>
      <w:r>
        <w:rPr>
          <w:spacing w:val="-2"/>
        </w:rPr>
        <w:t xml:space="preserve"> Document:</w:t>
      </w:r>
      <w:r w:rsidR="00540EBF">
        <w:rPr>
          <w:spacing w:val="-2"/>
        </w:rPr>
        <w:t xml:space="preserve"> 1 September 2023</w:t>
      </w:r>
      <w:r>
        <w:tab/>
        <w:t>Solicitors</w:t>
      </w:r>
      <w:r>
        <w:rPr>
          <w:spacing w:val="-10"/>
        </w:rPr>
        <w:t xml:space="preserve"> </w:t>
      </w:r>
      <w:r>
        <w:rPr>
          <w:spacing w:val="-2"/>
        </w:rPr>
        <w:t>Code:</w:t>
      </w:r>
      <w:r w:rsidRPr="00540EBF" w:rsidR="00540EBF">
        <w:rPr>
          <w:rFonts w:ascii="Times New Roman" w:hAnsi="Times New Roman"/>
          <w:color w:val="000000"/>
        </w:rPr>
        <w:t xml:space="preserve"> </w:t>
      </w:r>
      <w:r w:rsidR="00540EBF">
        <w:rPr>
          <w:rFonts w:ascii="Times New Roman" w:hAnsi="Times New Roman"/>
          <w:color w:val="000000"/>
        </w:rPr>
        <w:t>176ABU</w:t>
      </w:r>
    </w:p>
    <w:p w:rsidR="009661D8" w14:paraId="2D6A8205" w14:textId="27301C63">
      <w:pPr>
        <w:tabs>
          <w:tab w:val="left" w:pos="5154"/>
        </w:tabs>
        <w:spacing w:before="119"/>
        <w:ind w:left="112"/>
      </w:pPr>
      <w:r>
        <w:t>Filed</w:t>
      </w:r>
      <w:r>
        <w:rPr>
          <w:spacing w:val="-5"/>
        </w:rPr>
        <w:t xml:space="preserve"> </w:t>
      </w:r>
      <w:r>
        <w:t>on</w:t>
      </w:r>
      <w:r>
        <w:rPr>
          <w:spacing w:val="-4"/>
        </w:rPr>
        <w:t xml:space="preserve"> </w:t>
      </w:r>
      <w:r>
        <w:t>behalf</w:t>
      </w:r>
      <w:r>
        <w:rPr>
          <w:spacing w:val="-2"/>
        </w:rPr>
        <w:t xml:space="preserve"> </w:t>
      </w:r>
      <w:r>
        <w:rPr>
          <w:spacing w:val="-5"/>
        </w:rPr>
        <w:t>of:</w:t>
      </w:r>
      <w:r w:rsidR="00540EBF">
        <w:rPr>
          <w:spacing w:val="-5"/>
        </w:rPr>
        <w:t xml:space="preserve"> Mr Alex Johnson</w:t>
      </w:r>
      <w:r>
        <w:tab/>
      </w:r>
      <w:r>
        <w:rPr>
          <w:spacing w:val="-5"/>
        </w:rPr>
        <w:t>DX:</w:t>
      </w:r>
      <w:r w:rsidRPr="00540EBF" w:rsidR="00540EBF">
        <w:rPr>
          <w:rFonts w:ascii="Times New Roman" w:hAnsi="Times New Roman"/>
          <w:color w:val="000000"/>
        </w:rPr>
        <w:t xml:space="preserve"> </w:t>
      </w:r>
      <w:r w:rsidR="00540EBF">
        <w:rPr>
          <w:rFonts w:ascii="Times New Roman" w:hAnsi="Times New Roman"/>
          <w:color w:val="000000"/>
        </w:rPr>
        <w:t>19876221</w:t>
      </w:r>
    </w:p>
    <w:p w:rsidR="009661D8" w14:paraId="6A0AD560" w14:textId="354047FA">
      <w:pPr>
        <w:tabs>
          <w:tab w:val="left" w:pos="5154"/>
        </w:tabs>
        <w:spacing w:before="121"/>
        <w:ind w:left="112"/>
      </w:pPr>
      <w:r>
        <w:t>Prepared</w:t>
      </w:r>
      <w:r>
        <w:rPr>
          <w:spacing w:val="-6"/>
        </w:rPr>
        <w:t xml:space="preserve"> </w:t>
      </w:r>
      <w:r>
        <w:rPr>
          <w:spacing w:val="-5"/>
        </w:rPr>
        <w:t>by:</w:t>
      </w:r>
      <w:r w:rsidR="00540EBF">
        <w:rPr>
          <w:spacing w:val="-5"/>
        </w:rPr>
        <w:t xml:space="preserve"> John Freeman and Connor Davidson</w:t>
      </w:r>
      <w:r>
        <w:tab/>
      </w:r>
      <w:r>
        <w:rPr>
          <w:spacing w:val="-2"/>
        </w:rPr>
        <w:t>Telephone:</w:t>
      </w:r>
      <w:r w:rsidRPr="00540EBF" w:rsidR="00540EBF">
        <w:rPr>
          <w:rFonts w:ascii="Times New Roman" w:hAnsi="Times New Roman"/>
          <w:color w:val="000000"/>
        </w:rPr>
        <w:t xml:space="preserve"> </w:t>
      </w:r>
      <w:r w:rsidR="00540EBF">
        <w:rPr>
          <w:rFonts w:ascii="Times New Roman" w:hAnsi="Times New Roman"/>
          <w:color w:val="000000"/>
        </w:rPr>
        <w:t>03 9874 0092</w:t>
      </w:r>
    </w:p>
    <w:p w:rsidR="009661D8" w:rsidP="00540EBF" w14:paraId="3CA8C2BB" w14:textId="7FA21EF7">
      <w:pPr>
        <w:spacing w:before="119"/>
        <w:ind w:left="4320" w:right="4099"/>
      </w:pPr>
      <w:r>
        <w:rPr>
          <w:spacing w:val="-4"/>
        </w:rPr>
        <w:t>Ref:</w:t>
      </w:r>
      <w:r w:rsidRPr="00540EBF" w:rsidR="00540EBF">
        <w:rPr>
          <w:rFonts w:ascii="Times New Roman" w:hAnsi="Times New Roman"/>
          <w:color w:val="000000"/>
        </w:rPr>
        <w:t xml:space="preserve"> </w:t>
      </w:r>
      <w:r w:rsidR="00540EBF">
        <w:rPr>
          <w:rFonts w:ascii="Times New Roman" w:hAnsi="Times New Roman"/>
          <w:color w:val="000000"/>
        </w:rPr>
        <w:t xml:space="preserve">AOU899 </w:t>
      </w:r>
    </w:p>
    <w:p w:rsidR="009661D8" w:rsidP="00540EBF" w14:paraId="31434744" w14:textId="641D2BA3">
      <w:pPr>
        <w:spacing w:before="122"/>
        <w:ind w:left="2880" w:right="4099"/>
      </w:pPr>
      <w:r>
        <w:rPr>
          <w:spacing w:val="-2"/>
        </w:rPr>
        <w:t>Email:</w:t>
      </w:r>
      <w:r w:rsidR="00540EBF">
        <w:rPr>
          <w:spacing w:val="-2"/>
        </w:rPr>
        <w:t xml:space="preserve"> jfreeman@vicpol.com</w:t>
      </w:r>
    </w:p>
    <w:p w:rsidR="009661D8" w14:paraId="7D11D28B" w14:textId="77777777">
      <w:pPr>
        <w:pStyle w:val="BodyText"/>
        <w:spacing w:before="8"/>
        <w:rPr>
          <w:i w:val="0"/>
          <w:sz w:val="18"/>
        </w:rPr>
      </w:pPr>
      <w:r>
        <w:rPr>
          <w:noProof/>
        </w:rPr>
        <mc:AlternateContent>
          <mc:Choice Requires="wps">
            <w:drawing>
              <wp:anchor distT="0" distB="0" distL="0" distR="0" simplePos="0" relativeHeight="251664384" behindDoc="1" locked="0" layoutInCell="1" allowOverlap="1">
                <wp:simplePos x="0" y="0"/>
                <wp:positionH relativeFrom="page">
                  <wp:posOffset>719327</wp:posOffset>
                </wp:positionH>
                <wp:positionV relativeFrom="paragraph">
                  <wp:posOffset>152071</wp:posOffset>
                </wp:positionV>
                <wp:extent cx="6062980" cy="1270"/>
                <wp:effectExtent l="0" t="0" r="0" b="0"/>
                <wp:wrapTopAndBottom/>
                <wp:docPr id="5" name="Graphic 5"/>
                <wp:cNvGraphicFramePr/>
                <a:graphic xmlns:a="http://schemas.openxmlformats.org/drawingml/2006/main">
                  <a:graphicData uri="http://schemas.microsoft.com/office/word/2010/wordprocessingShape">
                    <wps:wsp xmlns:wps="http://schemas.microsoft.com/office/word/2010/wordprocessingShape">
                      <wps:cNvSpPr/>
                      <wps:spPr>
                        <a:xfrm>
                          <a:off x="0" y="0"/>
                          <a:ext cx="6062980" cy="1270"/>
                        </a:xfrm>
                        <a:custGeom>
                          <a:avLst/>
                          <a:gdLst/>
                          <a:rect l="l" t="t" r="r" b="b"/>
                          <a:pathLst>
                            <a:path fill="norm" w="6062980" stroke="1">
                              <a:moveTo>
                                <a:pt x="0" y="0"/>
                              </a:moveTo>
                              <a:lnTo>
                                <a:pt x="6062511" y="0"/>
                              </a:lnTo>
                            </a:path>
                          </a:pathLst>
                        </a:custGeom>
                        <a:ln w="12478">
                          <a:solidFill>
                            <a:srgbClr val="000000"/>
                          </a:solidFill>
                          <a:prstDash val="solid"/>
                        </a:ln>
                      </wps:spPr>
                      <wps:bodyPr wrap="square" lIns="0" tIns="0" rIns="0" bIns="0" rtlCol="0">
                        <a:prstTxWarp prst="textNoShape">
                          <a:avLst/>
                        </a:prstTxWarp>
                      </wps:bodyPr>
                    </wps:wsp>
                  </a:graphicData>
                </a:graphic>
              </wp:anchor>
            </w:drawing>
          </mc:Choice>
          <mc:Fallback>
            <w:pict>
              <v:shape id="Graphic 5" o:spid="_x0000_s1028" style="width:477.4pt;height:0.1pt;margin-top:11.95pt;margin-left:56.65pt;mso-position-horizontal-relative:page;mso-wrap-distance-bottom:0;mso-wrap-distance-left:0;mso-wrap-distance-right:0;mso-wrap-distance-top:0;mso-wrap-style:square;position:absolute;visibility:visible;v-text-anchor:top;z-index:-251651072" coordsize="6062980,1270" path="m,l6062511,e" filled="f" strokeweight="0.98pt">
                <v:path arrowok="t"/>
                <w10:wrap type="topAndBottom"/>
              </v:shape>
            </w:pict>
          </mc:Fallback>
        </mc:AlternateContent>
      </w:r>
    </w:p>
    <w:p w:rsidR="009661D8" w14:paraId="2FC70C58" w14:textId="1596DF68">
      <w:pPr>
        <w:tabs>
          <w:tab w:val="left" w:pos="3713"/>
          <w:tab w:val="left" w:pos="8034"/>
        </w:tabs>
        <w:spacing w:before="105" w:line="252" w:lineRule="exact"/>
        <w:ind w:left="112"/>
      </w:pPr>
      <w:r>
        <w:t>*This</w:t>
      </w:r>
      <w:r>
        <w:rPr>
          <w:spacing w:val="-4"/>
        </w:rPr>
        <w:t xml:space="preserve"> </w:t>
      </w:r>
      <w:r>
        <w:t>is</w:t>
      </w:r>
      <w:r>
        <w:rPr>
          <w:spacing w:val="-7"/>
        </w:rPr>
        <w:t xml:space="preserve"> </w:t>
      </w:r>
      <w:r>
        <w:t>the</w:t>
      </w:r>
      <w:r>
        <w:rPr>
          <w:spacing w:val="-4"/>
        </w:rPr>
        <w:t xml:space="preserve"> </w:t>
      </w:r>
      <w:r>
        <w:t>exhibit</w:t>
      </w:r>
      <w:r>
        <w:rPr>
          <w:spacing w:val="-6"/>
        </w:rPr>
        <w:t xml:space="preserve"> </w:t>
      </w:r>
      <w:r>
        <w:t>marked</w:t>
      </w:r>
      <w:r>
        <w:rPr>
          <w:spacing w:val="-2"/>
        </w:rPr>
        <w:t xml:space="preserve"> </w:t>
      </w:r>
      <w:r>
        <w:rPr>
          <w:spacing w:val="-10"/>
        </w:rPr>
        <w:t>“</w:t>
      </w:r>
      <w:r w:rsidR="008B0752">
        <w:rPr>
          <w:spacing w:val="-10"/>
        </w:rPr>
        <w:t xml:space="preserve">Texts between Mr Alex Johnson and </w:t>
      </w:r>
      <w:r w:rsidR="00540EBF">
        <w:rPr>
          <w:spacing w:val="-10"/>
        </w:rPr>
        <w:t xml:space="preserve">Mr </w:t>
      </w:r>
      <w:r w:rsidR="008B0752">
        <w:rPr>
          <w:spacing w:val="-10"/>
        </w:rPr>
        <w:t>Dan Deadly</w:t>
      </w:r>
      <w:r w:rsidR="00540EBF">
        <w:rPr>
          <w:spacing w:val="-10"/>
        </w:rPr>
        <w:t xml:space="preserve"> (Head of  the Melbourne Hogs)</w:t>
      </w:r>
      <w:r>
        <w:t>”</w:t>
      </w:r>
    </w:p>
    <w:p w:rsidR="009661D8" w14:paraId="02314A8A" w14:textId="0FB1E0C9">
      <w:pPr>
        <w:spacing w:line="276" w:lineRule="auto"/>
        <w:ind w:left="112" w:right="143"/>
      </w:pPr>
      <w:r>
        <w:t>now</w:t>
      </w:r>
      <w:r>
        <w:rPr>
          <w:spacing w:val="-2"/>
        </w:rPr>
        <w:t xml:space="preserve"> </w:t>
      </w:r>
      <w:r>
        <w:t>produced</w:t>
      </w:r>
      <w:r>
        <w:rPr>
          <w:spacing w:val="-4"/>
        </w:rPr>
        <w:t xml:space="preserve"> </w:t>
      </w:r>
      <w:r>
        <w:t>and</w:t>
      </w:r>
      <w:r>
        <w:rPr>
          <w:spacing w:val="-2"/>
        </w:rPr>
        <w:t xml:space="preserve"> </w:t>
      </w:r>
      <w:r>
        <w:t>shown</w:t>
      </w:r>
      <w:r>
        <w:rPr>
          <w:spacing w:val="-2"/>
        </w:rPr>
        <w:t xml:space="preserve"> </w:t>
      </w:r>
      <w:r>
        <w:t>to</w:t>
      </w:r>
      <w:r>
        <w:rPr>
          <w:spacing w:val="-4"/>
        </w:rPr>
        <w:t xml:space="preserve"> </w:t>
      </w:r>
      <w:r w:rsidR="00540EBF">
        <w:t>Connor Davidson</w:t>
      </w:r>
      <w:r>
        <w:rPr>
          <w:spacing w:val="-3"/>
        </w:rPr>
        <w:t xml:space="preserve"> </w:t>
      </w:r>
      <w:r>
        <w:t>at</w:t>
      </w:r>
      <w:r>
        <w:rPr>
          <w:spacing w:val="-3"/>
        </w:rPr>
        <w:t xml:space="preserve"> </w:t>
      </w:r>
      <w:r>
        <w:t>the</w:t>
      </w:r>
      <w:r>
        <w:rPr>
          <w:spacing w:val="-4"/>
        </w:rPr>
        <w:t xml:space="preserve"> </w:t>
      </w:r>
      <w:r>
        <w:t>time</w:t>
      </w:r>
      <w:r>
        <w:rPr>
          <w:spacing w:val="-4"/>
        </w:rPr>
        <w:t xml:space="preserve"> </w:t>
      </w:r>
      <w:r>
        <w:t>of</w:t>
      </w:r>
      <w:r>
        <w:rPr>
          <w:spacing w:val="-3"/>
        </w:rPr>
        <w:t xml:space="preserve"> </w:t>
      </w:r>
      <w:r>
        <w:t>swearing/affirming</w:t>
      </w:r>
      <w:r>
        <w:rPr>
          <w:spacing w:val="-4"/>
        </w:rPr>
        <w:t xml:space="preserve"> </w:t>
      </w:r>
      <w:r>
        <w:t>the</w:t>
      </w:r>
      <w:r>
        <w:rPr>
          <w:spacing w:val="-2"/>
        </w:rPr>
        <w:t xml:space="preserve"> </w:t>
      </w:r>
      <w:r>
        <w:t xml:space="preserve">person’s affidavit on </w:t>
      </w:r>
      <w:r w:rsidR="00540EBF">
        <w:t>1 September 2023.</w:t>
      </w:r>
    </w:p>
    <w:p w:rsidR="00540EBF" w14:paraId="52DAB24B" w14:textId="77777777">
      <w:pPr>
        <w:pStyle w:val="BodyText"/>
        <w:spacing w:before="8"/>
        <w:rPr>
          <w:i w:val="0"/>
          <w:sz w:val="25"/>
        </w:rPr>
      </w:pPr>
    </w:p>
    <w:p w:rsidR="009661D8" w14:paraId="3B19BF34" w14:textId="78403914">
      <w:pPr>
        <w:pStyle w:val="BodyText"/>
        <w:spacing w:before="8"/>
        <w:rPr>
          <w:i w:val="0"/>
          <w:sz w:val="25"/>
        </w:rPr>
      </w:pPr>
      <w:r>
        <w:rPr>
          <w:i w:val="0"/>
          <w:sz w:val="25"/>
        </w:rPr>
        <w:tab/>
      </w:r>
      <w:r>
        <w:rPr>
          <w:i w:val="0"/>
          <w:sz w:val="25"/>
        </w:rPr>
        <w:tab/>
      </w:r>
      <w:r>
        <w:rPr>
          <w:i w:val="0"/>
          <w:sz w:val="25"/>
        </w:rPr>
        <w:tab/>
      </w:r>
      <w:r>
        <w:rPr>
          <w:i w:val="0"/>
          <w:sz w:val="25"/>
        </w:rPr>
        <w:tab/>
      </w:r>
    </w:p>
    <w:p w:rsidR="009661D8" w14:paraId="65C8FDD6" w14:textId="77777777">
      <w:pPr>
        <w:tabs>
          <w:tab w:val="left" w:pos="5874"/>
        </w:tabs>
        <w:ind w:left="112"/>
      </w:pPr>
      <w:r>
        <w:rPr>
          <w:spacing w:val="-2"/>
        </w:rPr>
        <w:t>………………………………………</w:t>
      </w:r>
      <w:r>
        <w:tab/>
      </w:r>
      <w:r>
        <w:rPr>
          <w:spacing w:val="-2"/>
        </w:rPr>
        <w:t>………………………………………</w:t>
      </w:r>
    </w:p>
    <w:p w:rsidR="009661D8" w14:paraId="6ABEF3AD" w14:textId="77777777">
      <w:pPr>
        <w:pStyle w:val="BodyText"/>
        <w:tabs>
          <w:tab w:val="left" w:pos="5874"/>
        </w:tabs>
        <w:spacing w:before="119"/>
        <w:ind w:left="112"/>
      </w:pPr>
      <w:commentRangeStart w:id="4"/>
      <w:r>
        <w:t>[Signature</w:t>
      </w:r>
      <w:r>
        <w:rPr>
          <w:spacing w:val="-5"/>
        </w:rPr>
        <w:t xml:space="preserve"> </w:t>
      </w:r>
      <w:r>
        <w:t>of</w:t>
      </w:r>
      <w:r>
        <w:rPr>
          <w:spacing w:val="-3"/>
        </w:rPr>
        <w:t xml:space="preserve"> </w:t>
      </w:r>
      <w:r>
        <w:rPr>
          <w:spacing w:val="-2"/>
        </w:rPr>
        <w:t>deponent]</w:t>
      </w:r>
      <w:commentRangeEnd w:id="4"/>
      <w:r w:rsidR="00540EBF">
        <w:rPr>
          <w:rStyle w:val="CommentReference"/>
          <w:i w:val="0"/>
          <w:iCs w:val="0"/>
        </w:rPr>
        <w:commentReference w:id="4"/>
      </w:r>
      <w:r>
        <w:tab/>
      </w:r>
      <w:commentRangeStart w:id="5"/>
      <w:r>
        <w:t>[Signature</w:t>
      </w:r>
      <w:r>
        <w:rPr>
          <w:spacing w:val="-8"/>
        </w:rPr>
        <w:t xml:space="preserve"> </w:t>
      </w:r>
      <w:r>
        <w:t>of</w:t>
      </w:r>
      <w:r>
        <w:rPr>
          <w:spacing w:val="-5"/>
        </w:rPr>
        <w:t xml:space="preserve"> </w:t>
      </w:r>
      <w:r>
        <w:t>person</w:t>
      </w:r>
      <w:r>
        <w:rPr>
          <w:spacing w:val="-6"/>
        </w:rPr>
        <w:t xml:space="preserve"> </w:t>
      </w:r>
      <w:r>
        <w:t>taking</w:t>
      </w:r>
      <w:r>
        <w:rPr>
          <w:spacing w:val="-4"/>
        </w:rPr>
        <w:t xml:space="preserve"> </w:t>
      </w:r>
      <w:r>
        <w:rPr>
          <w:spacing w:val="-2"/>
        </w:rPr>
        <w:t>affidavit]</w:t>
      </w:r>
      <w:commentRangeEnd w:id="5"/>
      <w:r w:rsidR="00540EBF">
        <w:rPr>
          <w:rStyle w:val="CommentReference"/>
          <w:i w:val="0"/>
          <w:iCs w:val="0"/>
        </w:rPr>
        <w:commentReference w:id="5"/>
      </w:r>
    </w:p>
    <w:p w:rsidR="009661D8" w14:paraId="3A971422" w14:textId="77777777">
      <w:pPr>
        <w:pStyle w:val="BodyText"/>
        <w:rPr>
          <w:sz w:val="24"/>
        </w:rPr>
      </w:pPr>
    </w:p>
    <w:p w:rsidR="009661D8" w14:paraId="50EC1F7D" w14:textId="77777777">
      <w:pPr>
        <w:pStyle w:val="BodyText"/>
        <w:spacing w:before="6"/>
        <w:rPr>
          <w:sz w:val="19"/>
        </w:rPr>
      </w:pPr>
    </w:p>
    <w:p w:rsidR="009661D8" w14:paraId="0D80CEA9" w14:textId="184577BB">
      <w:pPr>
        <w:pStyle w:val="BodyText"/>
        <w:spacing w:before="1" w:line="352" w:lineRule="auto"/>
        <w:ind w:left="5795" w:right="143" w:firstLine="48"/>
      </w:pPr>
      <w:r>
        <w:t xml:space="preserve">Connor Davidson, </w:t>
      </w:r>
      <w:r>
        <w:rPr>
          <w:i w:val="0"/>
        </w:rPr>
        <w:t>12 Brooke Street, Melbourne, Victoria, 3000, Australian Attorney</w:t>
      </w:r>
    </w:p>
    <w:p w:rsidR="009661D8" w14:paraId="2184F17A" w14:textId="77777777">
      <w:pPr>
        <w:pStyle w:val="BodyText"/>
        <w:rPr>
          <w:sz w:val="24"/>
        </w:rPr>
      </w:pPr>
    </w:p>
    <w:p w:rsidR="009661D8" w14:paraId="0430A51F" w14:textId="77777777">
      <w:pPr>
        <w:pStyle w:val="BodyText"/>
        <w:rPr>
          <w:sz w:val="24"/>
        </w:rPr>
      </w:pPr>
    </w:p>
    <w:p w:rsidR="009661D8" w14:paraId="593B5AE5" w14:textId="77777777">
      <w:pPr>
        <w:pStyle w:val="BodyText"/>
        <w:spacing w:before="6"/>
        <w:rPr>
          <w:sz w:val="32"/>
        </w:rPr>
      </w:pPr>
    </w:p>
    <w:p w:rsidR="009661D8" w14:paraId="551AEBB7" w14:textId="7429AD2A">
      <w:pPr>
        <w:tabs>
          <w:tab w:val="left" w:pos="8754"/>
        </w:tabs>
        <w:ind w:left="5874"/>
        <w:rPr>
          <w:b/>
          <w:sz w:val="40"/>
        </w:rPr>
      </w:pPr>
      <w:r>
        <w:rPr>
          <w:b/>
          <w:sz w:val="40"/>
        </w:rPr>
        <w:t>Exhibit</w:t>
      </w:r>
      <w:r>
        <w:rPr>
          <w:b/>
          <w:spacing w:val="-2"/>
          <w:sz w:val="40"/>
        </w:rPr>
        <w:t xml:space="preserve"> </w:t>
      </w:r>
      <w:r>
        <w:rPr>
          <w:b/>
          <w:spacing w:val="-10"/>
          <w:sz w:val="40"/>
        </w:rPr>
        <w:t>“</w:t>
      </w:r>
      <w:r w:rsidR="00540EBF">
        <w:rPr>
          <w:b/>
          <w:spacing w:val="-10"/>
          <w:sz w:val="40"/>
        </w:rPr>
        <w:t xml:space="preserve">Text </w:t>
      </w:r>
      <w:r w:rsidR="00540EBF">
        <w:rPr>
          <w:b/>
          <w:spacing w:val="-10"/>
          <w:sz w:val="40"/>
        </w:rPr>
        <w:t>Messages</w:t>
      </w:r>
      <w:r>
        <w:rPr>
          <w:b/>
          <w:spacing w:val="-10"/>
          <w:sz w:val="40"/>
        </w:rPr>
        <w:t>”</w:t>
      </w:r>
    </w:p>
    <w:p w:rsidR="009661D8" w14:paraId="04D1B43C" w14:textId="1DE3F4F6">
      <w:pPr>
        <w:pStyle w:val="BodyText"/>
        <w:spacing w:before="211"/>
        <w:ind w:left="5874" w:right="143"/>
      </w:pPr>
      <w:r>
        <w:t>Screenshots of a text conversation between Mr Alex Johnson and Mr Dan Deadly.</w:t>
      </w:r>
    </w:p>
    <w:sectPr>
      <w:headerReference w:type="default" r:id="rId13"/>
      <w:footerReference w:type="default" r:id="rId14"/>
      <w:pgSz w:w="11910" w:h="16840"/>
      <w:pgMar w:top="1040" w:right="1020" w:bottom="840" w:left="1020" w:header="0" w:footer="648"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16="http://schemas.microsoft.com/office/word/2018/wordml" xmlns:w16cex="http://schemas.microsoft.com/office/word/2018/wordml/cex" xmlns:w16sdtdh="http://schemas.microsoft.com/office/word/2020/wordml/sdtdatahash" xmlns:wpg="http://schemas.microsoft.com/office/word/2010/wordprocessingGroup" xmlns:wpi="http://schemas.microsoft.com/office/word/2010/wordprocessingInk" xmlns:wps="http://schemas.microsoft.com/office/word/2010/wordprocessingShape" mc:Ignorable="w14 w15 wp14 w16se w16cid w16 w16cex w16sdtdh">
  <w:comment w:id="3" w:author="Connor Davidson" w:date="2023-09-16T20:08:00Z" w:initials="CD">
    <w:p w:rsidR="00540EBF" w:rsidP="00E86390" w14:paraId="2EA18C3B">
      <w:pPr>
        <w:pStyle w:val="CommentText"/>
      </w:pPr>
      <w:r>
        <w:rPr>
          <w:rStyle w:val="CommentReference"/>
        </w:rPr>
        <w:annotationRef/>
      </w:r>
      <w:r>
        <w:rPr>
          <w:lang w:val="en-AU"/>
        </w:rPr>
        <w:t>Signiture of Connor Davidson</w:t>
      </w:r>
    </w:p>
  </w:comment>
  <w:comment w:id="4" w:author="Connor Davidson" w:date="2023-09-16T20:09:00Z" w:initials="CD">
    <w:p w:rsidR="00540EBF" w:rsidP="007F6883" w14:paraId="121B4ABB">
      <w:pPr>
        <w:pStyle w:val="CommentText"/>
      </w:pPr>
      <w:r>
        <w:rPr>
          <w:rStyle w:val="CommentReference"/>
        </w:rPr>
        <w:annotationRef/>
      </w:r>
      <w:r>
        <w:rPr>
          <w:lang w:val="en-AU"/>
        </w:rPr>
        <w:t>Signiture of John Freeman</w:t>
      </w:r>
    </w:p>
  </w:comment>
  <w:comment w:id="5" w:author="Connor Davidson" w:date="2023-09-16T20:08:00Z" w:initials="CD">
    <w:p w:rsidR="00540EBF" w:rsidP="00E67A60" w14:paraId="3CBDC13F">
      <w:pPr>
        <w:pStyle w:val="CommentText"/>
      </w:pPr>
      <w:r>
        <w:rPr>
          <w:rStyle w:val="CommentReference"/>
        </w:rPr>
        <w:annotationRef/>
      </w:r>
      <w:r>
        <w:rPr>
          <w:lang w:val="en-AU"/>
        </w:rPr>
        <w:t>Signiture of Connor Davidson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16="http://schemas.microsoft.com/office/word/2018/wordml" xmlns:w16cex="http://schemas.microsoft.com/office/word/2018/wordml/cex" xmlns:w16sdtdh="http://schemas.microsoft.com/office/word/2020/wordml/sdtdatahash" xmlns:wpg="http://schemas.microsoft.com/office/word/2010/wordprocessingGroup" xmlns:wpi="http://schemas.microsoft.com/office/word/2010/wordprocessingInk" xmlns:wps="http://schemas.microsoft.com/office/word/2010/wordprocessingShape" mc:Ignorable="w14 w15 wp14 w16se w16cid w16 w16cex w16sdtdh">
  <w15:commentEx w15:paraId="2EA18C3B" w15:done="0"/>
  <w15:commentEx w15:paraId="121B4ABB" w15:done="0"/>
  <w15:commentEx w15:paraId="3CBDC13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16="http://schemas.microsoft.com/office/word/2018/wordml" xmlns:w16cex="http://schemas.microsoft.com/office/word/2018/wordml/cex" xmlns:w16sdtdh="http://schemas.microsoft.com/office/word/2020/wordml/sdtdatahash" xmlns:wpg="http://schemas.microsoft.com/office/word/2010/wordprocessingGroup" xmlns:wpi="http://schemas.microsoft.com/office/word/2010/wordprocessingInk" xmlns:wps="http://schemas.microsoft.com/office/word/2010/wordprocessingShape" mc:Ignorable="w14 w15 wp14 w16se w16cid w16 w16cex w16sdtdh">
  <w16cex:commentExtensible w16cex:durableId="28B089CA" w16cex:dateUtc="2023-09-16T10:08:00Z"/>
  <w16cex:commentExtensible w16cex:durableId="28B089E3" w16cex:dateUtc="2023-09-16T10:09:00Z"/>
  <w16cex:commentExtensible w16cex:durableId="28B089D8" w16cex:dateUtc="2023-09-16T10: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16="http://schemas.microsoft.com/office/word/2018/wordml" xmlns:w16cex="http://schemas.microsoft.com/office/word/2018/wordml/cex" xmlns:w16sdtdh="http://schemas.microsoft.com/office/word/2020/wordml/sdtdatahash" xmlns:wpg="http://schemas.microsoft.com/office/word/2010/wordprocessingGroup" xmlns:wpi="http://schemas.microsoft.com/office/word/2010/wordprocessingInk" xmlns:wps="http://schemas.microsoft.com/office/word/2010/wordprocessingShape" mc:Ignorable="w14 w15 wp14 w16se w16cid w16 w16cex w16sdtdh">
  <w16cid:commentId w16cid:paraId="2EA18C3B" w16cid:durableId="28B089CA"/>
  <w16cid:commentId w16cid:paraId="121B4ABB" w16cid:durableId="28B089E3"/>
  <w16cid:commentId w16cid:paraId="3CBDC13F" w16cid:durableId="28B089D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16="http://schemas.microsoft.com/office/word/2018/wordml" xmlns:w16cex="http://schemas.microsoft.com/office/word/2018/wordml/cex" xmlns:w16sdtdh="http://schemas.microsoft.com/office/word/2020/wordml/sdtdatahash"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16="http://schemas.microsoft.com/office/word/2018/wordml" xmlns:w16cex="http://schemas.microsoft.com/office/word/2018/wordml/cex" xmlns:w16sdtdh="http://schemas.microsoft.com/office/word/2020/wordml/sdtdatahash" xmlns:wpg="http://schemas.microsoft.com/office/word/2010/wordprocessingGroup" xmlns:wpi="http://schemas.microsoft.com/office/word/2010/wordprocessingInk" xmlns:wps="http://schemas.microsoft.com/office/word/2010/wordprocessingShape" mc:Ignorable="w14 w15 wp14 w16se w16cid w16 w16cex w16sdtdh">
  <w:p>
    <w:r>
      <w:rPr>
        <w:b/>
        <w:color w:val="FF0000"/>
        <w:sz w:val="24"/>
      </w:rPr>
      <w:t>Created with an evaluation copy of Aspose.Words. To discover the full versions of our APIs please visit: https://products.aspose.com/words/</w:t>
    </w:r>
  </w:p>
  <w:p w:rsidR="009661D8" w14:paraId="15D3C7D8" w14:textId="77777777">
    <w:pPr>
      <w:pStyle w:val="BodyText"/>
      <w:spacing w:line="14" w:lineRule="auto"/>
      <w:rPr>
        <w:i w:val="0"/>
        <w:sz w:val="20"/>
      </w:rPr>
    </w:pPr>
    <w:r>
      <w:rPr>
        <w:noProof/>
      </w:rPr>
      <mc:AlternateContent>
        <mc:Choice Requires="wps">
          <w:drawing>
            <wp:anchor distT="0" distB="0" distL="0" distR="0" simplePos="0" relativeHeight="251658240" behindDoc="1" locked="0" layoutInCell="1" allowOverlap="1">
              <wp:simplePos x="0" y="0"/>
              <wp:positionH relativeFrom="page">
                <wp:posOffset>6733031</wp:posOffset>
              </wp:positionH>
              <wp:positionV relativeFrom="page">
                <wp:posOffset>10141501</wp:posOffset>
              </wp:positionV>
              <wp:extent cx="159385" cy="167005"/>
              <wp:effectExtent l="0" t="0" r="0" b="0"/>
              <wp:wrapNone/>
              <wp:docPr id="1" name="Textbox 1"/>
              <wp:cNvGraphicFramePr/>
              <a:graphic xmlns:a="http://schemas.openxmlformats.org/drawingml/2006/main">
                <a:graphicData uri="http://schemas.microsoft.com/office/word/2010/wordprocessingShape">
                  <wps:wsp xmlns:wps="http://schemas.microsoft.com/office/word/2010/wordprocessingShape">
                    <wps:cNvSpPr txBox="1"/>
                    <wps:spPr>
                      <a:xfrm>
                        <a:off x="0" y="0"/>
                        <a:ext cx="159385" cy="167005"/>
                      </a:xfrm>
                      <a:prstGeom prst="rect">
                        <a:avLst/>
                      </a:prstGeom>
                    </wps:spPr>
                    <wps:txbx>
                      <w:txbxContent>
                        <w:p w:rsidR="009661D8" w14:textId="77777777">
                          <w:pPr>
                            <w:spacing w:before="12"/>
                            <w:ind w:left="60"/>
                            <w:rPr>
                              <w:sz w:val="20"/>
                            </w:rPr>
                          </w:pPr>
                          <w:r>
                            <w:rPr>
                              <w:w w:val="99"/>
                              <w:sz w:val="20"/>
                            </w:rPr>
                            <w:fldChar w:fldCharType="begin"/>
                          </w:r>
                          <w:r>
                            <w:rPr>
                              <w:w w:val="99"/>
                              <w:sz w:val="20"/>
                            </w:rPr>
                            <w:instrText xml:space="preserve"> PAGE </w:instrText>
                          </w:r>
                          <w:r>
                            <w:rPr>
                              <w:w w:val="99"/>
                              <w:sz w:val="20"/>
                            </w:rPr>
                            <w:fldChar w:fldCharType="separate"/>
                          </w:r>
                          <w:r>
                            <w:rPr>
                              <w:w w:val="99"/>
                              <w:sz w:val="20"/>
                            </w:rPr>
                            <w:t>1</w:t>
                          </w:r>
                          <w:r>
                            <w:rPr>
                              <w:w w:val="99"/>
                              <w:sz w:val="20"/>
                            </w:rPr>
                            <w:fldChar w:fldCharType="end"/>
                          </w:r>
                        </w:p>
                      </w:txbxContent>
                    </wps:txbx>
                    <wps:bodyPr wrap="square" lIns="0" tIns="0" rIns="0" bIns="0" rtlCol="0"/>
                  </wps:wsp>
                </a:graphicData>
              </a:graphic>
            </wp:anchor>
          </w:drawing>
        </mc:Choice>
        <mc:Fallback>
          <w:pict>
            <v:shapetype id="_x0000_t202" coordsize="21600,21600" o:spt="202" path="m,l,21600r21600,l21600,xe">
              <v:stroke joinstyle="miter"/>
              <v:path gradientshapeok="t" o:connecttype="rect"/>
            </v:shapetype>
            <v:shape id="Textbox 1" o:spid="_x0000_s2049" type="#_x0000_t202" style="width:12.55pt;height:13.15pt;margin-top:798.55pt;margin-left:530.15pt;mso-position-horizontal-relative:page;mso-position-vertical-relative:page;mso-wrap-distance-bottom:0;mso-wrap-distance-left:0;mso-wrap-distance-right:0;mso-wrap-distance-top:0;mso-wrap-style:square;position:absolute;visibility:visible;v-text-anchor:top;z-index:-251657216" filled="f" stroked="f">
              <v:textbox inset="0,0,0,0">
                <w:txbxContent>
                  <w:p w:rsidR="009661D8" w14:paraId="2DA6D9E0" w14:textId="77777777">
                    <w:pPr>
                      <w:spacing w:before="12"/>
                      <w:ind w:left="60"/>
                      <w:rPr>
                        <w:sz w:val="20"/>
                      </w:rPr>
                    </w:pPr>
                    <w:r>
                      <w:rPr>
                        <w:w w:val="99"/>
                        <w:sz w:val="20"/>
                      </w:rPr>
                      <w:fldChar w:fldCharType="begin"/>
                    </w:r>
                    <w:r>
                      <w:rPr>
                        <w:w w:val="99"/>
                        <w:sz w:val="20"/>
                      </w:rPr>
                      <w:instrText xml:space="preserve"> PAGE </w:instrText>
                    </w:r>
                    <w:r>
                      <w:rPr>
                        <w:w w:val="99"/>
                        <w:sz w:val="20"/>
                      </w:rPr>
                      <w:fldChar w:fldCharType="separate"/>
                    </w:r>
                    <w:r>
                      <w:rPr>
                        <w:w w:val="99"/>
                        <w:sz w:val="20"/>
                      </w:rPr>
                      <w:t>1</w:t>
                    </w:r>
                    <w:r>
                      <w:rPr>
                        <w:w w:val="99"/>
                        <w:sz w:val="20"/>
                      </w:rPr>
                      <w:fldChar w:fldCharType="end"/>
                    </w:r>
                  </w:p>
                </w:txbxContent>
              </v:textbox>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16="http://schemas.microsoft.com/office/word/2018/wordml" xmlns:w16cex="http://schemas.microsoft.com/office/word/2018/wordml/cex" xmlns:w16sdtdh="http://schemas.microsoft.com/office/word/2020/wordml/sdtdatahash" xmlns:wpg="http://schemas.microsoft.com/office/word/2010/wordprocessingGroup" xmlns:wpi="http://schemas.microsoft.com/office/word/2010/wordprocessingInk" xmlns:wps="http://schemas.microsoft.com/office/word/2010/wordprocessingShape" mc:Ignorable="w14 w15 wp14 w16se w16cid w16 w16cex w16sdtdh">
  <w:p>
    <w:r>
      <w:rPr>
        <w:b/>
        <w:color w:val="FF0000"/>
        <w:sz w:val="24"/>
      </w:rPr>
      <w:t>Created with an evaluation copy of Aspose.Words. To discover the full versions of our APIs please visit: https://products.aspose.com/words/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16="http://schemas.microsoft.com/office/word/2018/wordml" xmlns:w16cex="http://schemas.microsoft.com/office/word/2018/wordml/cex" xmlns:w16sdtdh="http://schemas.microsoft.com/office/word/2020/wordml/sdtdatahash" xmlns:wpg="http://schemas.microsoft.com/office/word/2010/wordprocessingGroup" xmlns:wpi="http://schemas.microsoft.com/office/word/2010/wordprocessingInk" xmlns:wps="http://schemas.microsoft.com/office/word/2010/wordprocessingShape" mc:Ignorable="w14 w15 wp14 w16se w16cid w16 w16cex w16sdtdh">
  <w:p>
    <w:r>
      <w:rPr>
        <w:b/>
        <w:color w:val="FF0000"/>
        <w:sz w:val="24"/>
      </w:rPr>
      <w:t>Created with an evaluation copy of Aspose.Words. To discover the full versions of our APIs please visit: https://products.aspose.com/words/</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16="http://schemas.microsoft.com/office/word/2018/wordml" xmlns:w16cex="http://schemas.microsoft.com/office/word/2018/wordml/cex" xmlns:w16sdtdh="http://schemas.microsoft.com/office/word/2020/wordml/sdtdatahash" xmlns:wpg="http://schemas.microsoft.com/office/word/2010/wordprocessingGroup" xmlns:wpi="http://schemas.microsoft.com/office/word/2010/wordprocessingInk" xmlns:wps="http://schemas.microsoft.com/office/word/2010/wordprocessingShape" mc:Ignorable="w14 w15 wp14 w16se w16cid w16 w16cex w16sdtdh">
  <w:p>
    <w:r>
      <w:drawing>
        <wp:anchor simplePos="0" relativeHeight="251658240" behindDoc="1" locked="0" layoutInCell="1" allowOverlap="1">
          <wp:simplePos x="0" y="0"/>
          <wp:positionH relativeFrom="margin">
            <wp:align>center</wp:align>
          </wp:positionH>
          <wp:positionV relativeFrom="margin">
            <wp:align>center</wp:align>
          </wp:positionV>
          <wp:extent cx="6267450" cy="3406223"/>
          <wp:wrapNone/>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2" name=""/>
                  <pic:cNvPicPr>
                    <a:picLocks noChangeAspect="1"/>
                  </pic:cNvPicPr>
                </pic:nvPicPr>
                <pic:blipFill>
                  <a:blip xmlns:r="http://schemas.openxmlformats.org/officeDocument/2006/relationships" r:embed="rId1">
                    <a:lum bright="70000" contrast="-70000"/>
                  </a:blip>
                  <a:stretch>
                    <a:fillRect/>
                  </a:stretch>
                </pic:blipFill>
                <pic:spPr>
                  <a:xfrm>
                    <a:off x="0" y="0"/>
                    <a:ext cx="6267450" cy="3406223"/>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16="http://schemas.microsoft.com/office/word/2018/wordml" xmlns:w16cex="http://schemas.microsoft.com/office/word/2018/wordml/cex" xmlns:w16sdtdh="http://schemas.microsoft.com/office/word/2020/wordml/sdtdatahash" xmlns:wpg="http://schemas.microsoft.com/office/word/2010/wordprocessingGroup" xmlns:wpi="http://schemas.microsoft.com/office/word/2010/wordprocessingInk" xmlns:wps="http://schemas.microsoft.com/office/word/2010/wordprocessingShape" mc:Ignorable="w14 w15 wp14 w16se w16cid w16 w16cex w16sdtdh">
  <w:p>
    <w:r>
      <w:drawing>
        <wp:anchor simplePos="0" relativeHeight="251659264" behindDoc="1" locked="0" layoutInCell="1" allowOverlap="1">
          <wp:simplePos x="0" y="0"/>
          <wp:positionH relativeFrom="margin">
            <wp:align>center</wp:align>
          </wp:positionH>
          <wp:positionV relativeFrom="margin">
            <wp:align>center</wp:align>
          </wp:positionV>
          <wp:extent cx="6267450" cy="3406223"/>
          <wp:wrapNone/>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4" name=""/>
                  <pic:cNvPicPr>
                    <a:picLocks noChangeAspect="1"/>
                  </pic:cNvPicPr>
                </pic:nvPicPr>
                <pic:blipFill>
                  <a:blip xmlns:r="http://schemas.openxmlformats.org/officeDocument/2006/relationships" r:embed="rId1">
                    <a:lum bright="70000" contrast="-70000"/>
                  </a:blip>
                  <a:stretch>
                    <a:fillRect/>
                  </a:stretch>
                </pic:blipFill>
                <pic:spPr>
                  <a:xfrm>
                    <a:off x="0" y="0"/>
                    <a:ext cx="6267450" cy="3406223"/>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16="http://schemas.microsoft.com/office/word/2018/wordml" xmlns:w16cex="http://schemas.microsoft.com/office/word/2018/wordml/cex" xmlns:w16sdtdh="http://schemas.microsoft.com/office/word/2020/wordml/sdtdatahash" xmlns:wpg="http://schemas.microsoft.com/office/word/2010/wordprocessingGroup" xmlns:wpi="http://schemas.microsoft.com/office/word/2010/wordprocessingInk" xmlns:wps="http://schemas.microsoft.com/office/word/2010/wordprocessingShape" mc:Ignorable="w14 w15 wp14 w16se w16cid w16 w16cex w16sdtdh">
  <w:p>
    <w:r>
      <w:drawing>
        <wp:anchor simplePos="0" relativeHeight="251660288" behindDoc="1" locked="0" layoutInCell="1" allowOverlap="1">
          <wp:simplePos x="0" y="0"/>
          <wp:positionH relativeFrom="margin">
            <wp:align>center</wp:align>
          </wp:positionH>
          <wp:positionV relativeFrom="margin">
            <wp:align>center</wp:align>
          </wp:positionV>
          <wp:extent cx="6267450" cy="3406223"/>
          <wp:wrapNone/>
          <wp:docPr id="1000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6" name=""/>
                  <pic:cNvPicPr>
                    <a:picLocks noChangeAspect="1"/>
                  </pic:cNvPicPr>
                </pic:nvPicPr>
                <pic:blipFill>
                  <a:blip xmlns:r="http://schemas.openxmlformats.org/officeDocument/2006/relationships" r:embed="rId1">
                    <a:lum bright="70000" contrast="-70000"/>
                  </a:blip>
                  <a:stretch>
                    <a:fillRect/>
                  </a:stretch>
                </pic:blipFill>
                <pic:spPr>
                  <a:xfrm>
                    <a:off x="0" y="0"/>
                    <a:ext cx="6267450" cy="3406223"/>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16="http://schemas.microsoft.com/office/word/2018/wordml" xmlns:w16cex="http://schemas.microsoft.com/office/word/2018/wordml/cex" xmlns:w16sdtdh="http://schemas.microsoft.com/office/word/2020/wordml/sdtdatahash" xmlns:wpg="http://schemas.microsoft.com/office/word/2010/wordprocessingGroup" xmlns:wpi="http://schemas.microsoft.com/office/word/2010/wordprocessingInk" xmlns:wps="http://schemas.microsoft.com/office/word/2010/wordprocessingShape" mc:Ignorable="w14 w15 wp14 w16se w16cid w16 w16cex w16sdtdh">
  <w:abstractNum w:abstractNumId="0">
    <w:nsid w:val="378A5F28"/>
    <w:multiLevelType w:val="hybridMultilevel"/>
    <w:tmpl w:val="AB324094"/>
    <w:lvl w:ilvl="0">
      <w:start w:val="1"/>
      <w:numFmt w:val="decimal"/>
      <w:lvlText w:val="%1."/>
      <w:lvlJc w:val="left"/>
      <w:pPr>
        <w:ind w:left="472" w:hanging="360"/>
      </w:pPr>
    </w:lvl>
    <w:lvl w:ilvl="1" w:tentative="1">
      <w:start w:val="1"/>
      <w:numFmt w:val="lowerLetter"/>
      <w:lvlText w:val="%2."/>
      <w:lvlJc w:val="left"/>
      <w:pPr>
        <w:ind w:left="1192" w:hanging="360"/>
      </w:pPr>
    </w:lvl>
    <w:lvl w:ilvl="2" w:tentative="1">
      <w:start w:val="1"/>
      <w:numFmt w:val="lowerRoman"/>
      <w:lvlText w:val="%3."/>
      <w:lvlJc w:val="right"/>
      <w:pPr>
        <w:ind w:left="1912" w:hanging="180"/>
      </w:pPr>
    </w:lvl>
    <w:lvl w:ilvl="3" w:tentative="1">
      <w:start w:val="1"/>
      <w:numFmt w:val="decimal"/>
      <w:lvlText w:val="%4."/>
      <w:lvlJc w:val="left"/>
      <w:pPr>
        <w:ind w:left="2632" w:hanging="360"/>
      </w:pPr>
    </w:lvl>
    <w:lvl w:ilvl="4" w:tentative="1">
      <w:start w:val="1"/>
      <w:numFmt w:val="lowerLetter"/>
      <w:lvlText w:val="%5."/>
      <w:lvlJc w:val="left"/>
      <w:pPr>
        <w:ind w:left="3352" w:hanging="360"/>
      </w:pPr>
    </w:lvl>
    <w:lvl w:ilvl="5" w:tentative="1">
      <w:start w:val="1"/>
      <w:numFmt w:val="lowerRoman"/>
      <w:lvlText w:val="%6."/>
      <w:lvlJc w:val="right"/>
      <w:pPr>
        <w:ind w:left="4072" w:hanging="180"/>
      </w:pPr>
    </w:lvl>
    <w:lvl w:ilvl="6" w:tentative="1">
      <w:start w:val="1"/>
      <w:numFmt w:val="decimal"/>
      <w:lvlText w:val="%7."/>
      <w:lvlJc w:val="left"/>
      <w:pPr>
        <w:ind w:left="4792" w:hanging="360"/>
      </w:pPr>
    </w:lvl>
    <w:lvl w:ilvl="7" w:tentative="1">
      <w:start w:val="1"/>
      <w:numFmt w:val="lowerLetter"/>
      <w:lvlText w:val="%8."/>
      <w:lvlJc w:val="left"/>
      <w:pPr>
        <w:ind w:left="5512" w:hanging="360"/>
      </w:pPr>
    </w:lvl>
    <w:lvl w:ilvl="8" w:tentative="1">
      <w:start w:val="1"/>
      <w:numFmt w:val="lowerRoman"/>
      <w:lvlText w:val="%9."/>
      <w:lvlJc w:val="right"/>
      <w:pPr>
        <w:ind w:left="6232" w:hanging="180"/>
      </w:pPr>
    </w:lvl>
  </w:abstractNum>
  <w:num w:numId="1" w16cid:durableId="172098238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16="http://schemas.microsoft.com/office/word/2018/wordml" xmlns:w16cex="http://schemas.microsoft.com/office/word/2018/wordml/cex" xmlns:w16sdtdh="http://schemas.microsoft.com/office/word/2020/wordml/sdtdatahash" xmlns:wpg="http://schemas.microsoft.com/office/word/2010/wordprocessingGroup" xmlns:wpi="http://schemas.microsoft.com/office/word/2010/wordprocessingInk" xmlns:wps="http://schemas.microsoft.com/office/word/2010/wordprocessingShape" mc:Ignorable="w14 w15 wp14 w16se w16cid w16 w16cex w16sdtdh">
  <w15:person w15:author="Connor Davidson">
    <w15:presenceInfo w15:providerId="Windows Live" w15:userId="b17f120c85dda65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16="http://schemas.microsoft.com/office/word/2018/wordml" xmlns:w16cex="http://schemas.microsoft.com/office/word/2018/wordml/cex" xmlns:w16sdtdh="http://schemas.microsoft.com/office/word/2020/wordml/sdtdatahash"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61D8"/>
    <w:rsid w:val="0001145D"/>
    <w:rsid w:val="00092A46"/>
    <w:rsid w:val="00142C91"/>
    <w:rsid w:val="0038495C"/>
    <w:rsid w:val="004B1548"/>
    <w:rsid w:val="00540EBF"/>
    <w:rsid w:val="006279B6"/>
    <w:rsid w:val="00631B4A"/>
    <w:rsid w:val="00651317"/>
    <w:rsid w:val="007F6883"/>
    <w:rsid w:val="0087741C"/>
    <w:rsid w:val="008B0752"/>
    <w:rsid w:val="00953264"/>
    <w:rsid w:val="009661D8"/>
    <w:rsid w:val="009F1144"/>
    <w:rsid w:val="009F79B9"/>
    <w:rsid w:val="00E67A60"/>
    <w:rsid w:val="00E86390"/>
    <w:rsid w:val="00FA34ED"/>
  </w:rsids>
  <m:mathPr>
    <m:mathFont m:val="Cambria Math"/>
  </m:mathPr>
  <w:themeFontLang w:val="en-AU"/>
  <w:clrSchemeMapping w:bg1="light1" w:t1="dark1" w:bg2="light2" w:t2="dark2" w:accent1="accent1" w:accent2="accent2" w:accent3="accent3" w:accent4="accent4" w:accent5="accent5" w:accent6="accent6" w:hyperlink="hyperlink" w:followedHyperlink="followedHyperlink"/>
  <w14:docId w14:val="2887CD44"/>
  <w15:docId w15:val="{8320B77B-CFEE-47FF-9BD6-BA5F2C823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16="http://schemas.microsoft.com/office/word/2018/wordml" xmlns:w16cex="http://schemas.microsoft.com/office/word/2018/wordml/cex" xmlns:w16sdtdh="http://schemas.microsoft.com/office/word/2020/wordml/sdtdatahash"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74"/>
      <w:ind w:left="112"/>
      <w:outlineLvl w:val="0"/>
    </w:pPr>
    <w:rPr>
      <w:b/>
      <w:bCs/>
    </w:rPr>
  </w:style>
  <w:style w:type="paragraph" w:styleId="Heading2">
    <w:name w:val="heading 2"/>
    <w:basedOn w:val="Normal"/>
    <w:uiPriority w:val="9"/>
    <w:unhideWhenUsed/>
    <w:qFormat/>
    <w:pPr>
      <w:spacing w:before="1"/>
      <w:ind w:left="112" w:right="8074"/>
      <w:outlineLvl w:val="1"/>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i/>
      <w:iCs/>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8B0752"/>
    <w:rPr>
      <w:rFonts w:ascii="Arial" w:eastAsia="Arial" w:hAnsi="Arial" w:cs="Arial"/>
      <w:i/>
      <w:iCs/>
    </w:rPr>
  </w:style>
  <w:style w:type="character" w:styleId="Hyperlink">
    <w:name w:val="Hyperlink"/>
    <w:basedOn w:val="DefaultParagraphFont"/>
    <w:uiPriority w:val="99"/>
    <w:unhideWhenUsed/>
    <w:rsid w:val="008B0752"/>
    <w:rPr>
      <w:color w:val="0000FF" w:themeColor="hyperlink"/>
      <w:u w:val="single"/>
    </w:rPr>
  </w:style>
  <w:style w:type="character" w:styleId="UnresolvedMention">
    <w:name w:val="Unresolved Mention"/>
    <w:basedOn w:val="DefaultParagraphFont"/>
    <w:uiPriority w:val="99"/>
    <w:semiHidden/>
    <w:unhideWhenUsed/>
    <w:rsid w:val="008B0752"/>
    <w:rPr>
      <w:color w:val="605E5C"/>
      <w:shd w:val="clear" w:color="auto" w:fill="E1DFDD"/>
    </w:rPr>
  </w:style>
  <w:style w:type="character" w:styleId="CommentReference">
    <w:name w:val="annotation reference"/>
    <w:basedOn w:val="DefaultParagraphFont"/>
    <w:uiPriority w:val="99"/>
    <w:semiHidden/>
    <w:unhideWhenUsed/>
    <w:rsid w:val="00540EBF"/>
    <w:rPr>
      <w:sz w:val="16"/>
      <w:szCs w:val="16"/>
    </w:rPr>
  </w:style>
  <w:style w:type="paragraph" w:styleId="CommentText">
    <w:name w:val="annotation text"/>
    <w:basedOn w:val="Normal"/>
    <w:link w:val="CommentTextChar"/>
    <w:uiPriority w:val="99"/>
    <w:unhideWhenUsed/>
    <w:rsid w:val="00540EBF"/>
    <w:rPr>
      <w:sz w:val="20"/>
      <w:szCs w:val="20"/>
    </w:rPr>
  </w:style>
  <w:style w:type="character" w:customStyle="1" w:styleId="CommentTextChar">
    <w:name w:val="Comment Text Char"/>
    <w:basedOn w:val="DefaultParagraphFont"/>
    <w:link w:val="CommentText"/>
    <w:uiPriority w:val="99"/>
    <w:rsid w:val="00540EBF"/>
    <w:rPr>
      <w:rFonts w:ascii="Arial" w:eastAsia="Arial" w:hAnsi="Arial" w:cs="Arial"/>
      <w:sz w:val="20"/>
      <w:szCs w:val="20"/>
    </w:rPr>
  </w:style>
  <w:style w:type="paragraph" w:styleId="CommentSubject">
    <w:name w:val="annotation subject"/>
    <w:basedOn w:val="CommentText"/>
    <w:next w:val="CommentText"/>
    <w:link w:val="CommentSubjectChar"/>
    <w:uiPriority w:val="99"/>
    <w:semiHidden/>
    <w:unhideWhenUsed/>
    <w:rsid w:val="00540EBF"/>
    <w:rPr>
      <w:b/>
      <w:bCs/>
    </w:rPr>
  </w:style>
  <w:style w:type="character" w:customStyle="1" w:styleId="CommentSubjectChar">
    <w:name w:val="Comment Subject Char"/>
    <w:basedOn w:val="CommentTextChar"/>
    <w:link w:val="CommentSubject"/>
    <w:uiPriority w:val="99"/>
    <w:semiHidden/>
    <w:rsid w:val="00540EBF"/>
    <w:rPr>
      <w:rFonts w:ascii="Arial" w:eastAsia="Arial" w:hAnsi="Arial" w:cs="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16="http://schemas.microsoft.com/office/word/2018/wordml" xmlns:w16cex="http://schemas.microsoft.com/office/word/2018/wordml/cex" xmlns:w16sdtdh="http://schemas.microsoft.com/office/word/2020/wordml/sdtdatahash" mc:Ignorable="w14 w15 w16se w16cid w16 w16cex w16sdtdh"/>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comments" Target="comments.xml" /><Relationship Id="rId11" Type="http://schemas.openxmlformats.org/officeDocument/2006/relationships/header" Target="header2.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theme" Target="theme/theme1.xml" /><Relationship Id="rId16" Type="http://schemas.openxmlformats.org/officeDocument/2006/relationships/numbering" Target="numbering.xml" /><Relationship Id="rId17" Type="http://schemas.openxmlformats.org/officeDocument/2006/relationships/styles" Target="styles.xml" /><Relationship Id="rId18" Type="http://schemas.microsoft.com/office/2011/relationships/people" Target="people.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mailto:jfreeman@vicpol.com" TargetMode="External" /><Relationship Id="rId5" Type="http://schemas.openxmlformats.org/officeDocument/2006/relationships/header" Target="header1.xml" /><Relationship Id="rId6" Type="http://schemas.openxmlformats.org/officeDocument/2006/relationships/footer" Target="footer1.xml" /><Relationship Id="rId7" Type="http://schemas.microsoft.com/office/2011/relationships/commentsExtended" Target="commentsExtended.xml" /><Relationship Id="rId8" Type="http://schemas.microsoft.com/office/2016/09/relationships/commentsIds" Target="commentsIds.xml" /><Relationship Id="rId9" Type="http://schemas.microsoft.com/office/2018/08/relationships/commentsExtensible" Target="commentsExtensible.xml" /></Relationships>
</file>

<file path=word/_rels/header1.xml.rels><?xml version="1.0" encoding="utf-8" standalone="yes"?><Relationships xmlns="http://schemas.openxmlformats.org/package/2006/relationships"><Relationship Id="rId1" Type="http://schemas.openxmlformats.org/officeDocument/2006/relationships/image" Target="media/image1.png" /></Relationships>
</file>

<file path=word/_rels/header2.xml.rels><?xml version="1.0" encoding="utf-8" standalone="yes"?><Relationships xmlns="http://schemas.openxmlformats.org/package/2006/relationships"><Relationship Id="rId1" Type="http://schemas.openxmlformats.org/officeDocument/2006/relationships/image" Target="media/image1.png" /></Relationships>
</file>

<file path=word/_rels/header3.xml.rels><?xml version="1.0" encoding="utf-8" standalone="yes"?><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1157</TotalTime>
  <Pages>7</Pages>
  <Words>987</Words>
  <Characters>5632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Template - affidavit and exhibits</vt:lpstr>
    </vt:vector>
  </TitlesOfParts>
  <Company/>
  <LinksUpToDate>false</LinksUpToDate>
  <CharactersWithSpaces>6606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 affidavit and exhibits</dc:title>
  <dc:creator>Supreme Court of Victoria</dc:creator>
  <cp:lastModifiedBy>Connor Davidson</cp:lastModifiedBy>
  <cp:revision>3</cp:revision>
  <dcterms:created xsi:type="dcterms:W3CDTF">2023-09-01T00:16:00Z</dcterms:created>
  <dcterms:modified xsi:type="dcterms:W3CDTF">2023-10-04T08:51:00Z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2021-10-01T00:00:00Z</vt:filetime>
  </property>
  <property fmtid="{D5CDD505-2E9C-101B-9397-08002B2CF9AE}" pid="3" name="Creator">
    <vt:lpwstr>Microsoft® Word for Microsoft 365</vt:lpwstr>
  </property>
  <property fmtid="{D5CDD505-2E9C-101B-9397-08002B2CF9AE}" pid="4" name="LastSaved">
    <vt:filetime>2023-09-01T00:00:00Z</vt:filetime>
  </property>
  <property fmtid="{D5CDD505-2E9C-101B-9397-08002B2CF9AE}" pid="5" name="Producer">
    <vt:lpwstr>Microsoft® Word for Microsoft 365</vt:lpwstr>
  </property>
</Properties>
</file>