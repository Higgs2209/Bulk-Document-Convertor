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3.9.0 -->
  <w:body>
    <w:p>
      <w:pPr>
        <w:rPr>
          <w:del w:id="0" w:author="user" w:date="2023-10-04T00:00:00Z"/>
        </w:rPr>
      </w:pPr>
      <w:del w:id="1" w:author="user" w:date="2023-10-04T00:00:00Z">
        <w:r>
          <w:rPr>
            <w:b/>
            <w:color w:val="FF0000"/>
            <w:sz w:val="24"/>
          </w:rPr>
          <w:delText>Evaluation Only. Created with Aspose.Words. Copyright 2003-2023 Aspose Pty Ltd.</w:delText>
        </w:r>
      </w:del>
    </w:p>
    <w:p w:rsidR="00E15BC8" w14:paraId="60985F98" w14:textId="773EC2B0">
      <w:del w:id="2" w:author="user" w:date="2023-10-04T00:00:00Z">
        <w:r>
          <w:delText>Adsaasd afawf</w:delText>
        </w:r>
      </w:del>
    </w:p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3"/>
    <w:rsid w:val="0024161C"/>
    <w:rsid w:val="00313AF2"/>
    <w:rsid w:val="00381584"/>
    <w:rsid w:val="00977743"/>
    <w:rsid w:val="00E15BC8"/>
  </w:rsids>
  <m:mathPr>
    <m:mathFont m:val="Cambria Math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8631BE2"/>
  <w15:chartTrackingRefBased/>
  <w15:docId w15:val="{6BE8B0C5-3E80-4DC3-B5B2-8C1F0C70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Davidson</dc:creator>
  <cp:lastModifiedBy>Connor Davidson</cp:lastModifiedBy>
  <cp:revision>2</cp:revision>
  <dcterms:created xsi:type="dcterms:W3CDTF">2023-10-04T08:46:00Z</dcterms:created>
  <dcterms:modified xsi:type="dcterms:W3CDTF">2023-10-04T08:46:00Z</dcterms:modified>
</cp:coreProperties>
</file>